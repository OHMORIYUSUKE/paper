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3FF6" w14:textId="77777777" w:rsidR="00D436C7" w:rsidRDefault="00D436C7" w:rsidP="00D436C7">
      <w:pPr>
        <w:pStyle w:val="JSiSE0"/>
      </w:pPr>
      <w:r>
        <w:rPr>
          <w:rFonts w:hint="eastAsia"/>
        </w:rPr>
        <w:t>オープンソース開発プロセスの要素を導入した</w:t>
      </w:r>
    </w:p>
    <w:p w14:paraId="56EABA89" w14:textId="0D368860" w:rsidR="00703EEA" w:rsidRPr="00D436C7" w:rsidRDefault="00D436C7" w:rsidP="00D436C7">
      <w:pPr>
        <w:pStyle w:val="JSiSE0"/>
      </w:pPr>
      <w:r>
        <w:rPr>
          <w:rFonts w:hint="eastAsia"/>
        </w:rPr>
        <w:t>サーバ構築演習の授業設計と</w:t>
      </w:r>
      <w:r w:rsidR="003F5E44" w:rsidRPr="003F5E44">
        <w:rPr>
          <w:rFonts w:hint="eastAsia"/>
        </w:rPr>
        <w:t>試験的評価</w:t>
      </w:r>
    </w:p>
    <w:p w14:paraId="56EABA8A" w14:textId="77777777" w:rsidR="00703EEA" w:rsidRPr="00703EEA" w:rsidRDefault="00703EEA" w:rsidP="00892A1B">
      <w:pPr>
        <w:snapToGrid w:val="0"/>
        <w:rPr>
          <w:sz w:val="20"/>
          <w:szCs w:val="20"/>
        </w:rPr>
      </w:pPr>
    </w:p>
    <w:p w14:paraId="56EABA8C" w14:textId="62E4F6BC" w:rsidR="009D72CC" w:rsidRPr="00616396" w:rsidRDefault="00616396" w:rsidP="00E56DD1">
      <w:pPr>
        <w:pStyle w:val="JSiSE4"/>
      </w:pPr>
      <w:r w:rsidRPr="00616396">
        <w:t xml:space="preserve">Instructional Design and Evaluation of Server Exercise Class with Elements of </w:t>
      </w:r>
      <w:proofErr w:type="gramStart"/>
      <w:r w:rsidRPr="00616396">
        <w:t>Open Source</w:t>
      </w:r>
      <w:proofErr w:type="gramEnd"/>
      <w:r w:rsidRPr="00616396">
        <w:t xml:space="preserve"> Development Process</w:t>
      </w:r>
    </w:p>
    <w:p w14:paraId="56EABA8D" w14:textId="77777777" w:rsidR="00F43B45" w:rsidRDefault="00F43B45" w:rsidP="00892A1B">
      <w:pPr>
        <w:snapToGrid w:val="0"/>
        <w:rPr>
          <w:sz w:val="20"/>
        </w:rPr>
      </w:pPr>
    </w:p>
    <w:p w14:paraId="56EABA8E" w14:textId="2E239FD7" w:rsidR="00892A1B" w:rsidRPr="00937E68" w:rsidRDefault="00EB53DD" w:rsidP="00782D6B">
      <w:pPr>
        <w:pStyle w:val="JSiSE6"/>
      </w:pPr>
      <w:r>
        <w:rPr>
          <w:rFonts w:hint="eastAsia"/>
        </w:rPr>
        <w:t>大森</w:t>
      </w:r>
      <w:r w:rsidR="00892A1B" w:rsidRPr="00892A1B">
        <w:rPr>
          <w:rFonts w:hint="eastAsia"/>
        </w:rPr>
        <w:t xml:space="preserve"> </w:t>
      </w:r>
      <w:r>
        <w:rPr>
          <w:rFonts w:hint="eastAsia"/>
        </w:rPr>
        <w:t>裕介</w:t>
      </w:r>
      <w:r w:rsidR="00892A1B" w:rsidRPr="00782D6B">
        <w:rPr>
          <w:rFonts w:hint="eastAsia"/>
          <w:vertAlign w:val="superscript"/>
        </w:rPr>
        <w:t>*1</w:t>
      </w:r>
      <w:r w:rsidR="00937E68">
        <w:t xml:space="preserve">, </w:t>
      </w:r>
      <w:r w:rsidR="00937E68">
        <w:rPr>
          <w:rFonts w:hint="eastAsia"/>
        </w:rPr>
        <w:t>深町</w:t>
      </w:r>
      <w:r w:rsidR="00404866">
        <w:rPr>
          <w:rFonts w:hint="eastAsia"/>
        </w:rPr>
        <w:t xml:space="preserve"> </w:t>
      </w:r>
      <w:r w:rsidR="00937E68">
        <w:rPr>
          <w:rFonts w:hint="eastAsia"/>
        </w:rPr>
        <w:t>賢一</w:t>
      </w:r>
      <w:r w:rsidR="007A404A" w:rsidRPr="007A404A">
        <w:rPr>
          <w:rFonts w:hint="eastAsia"/>
          <w:vertAlign w:val="superscript"/>
        </w:rPr>
        <w:t>*1</w:t>
      </w:r>
    </w:p>
    <w:p w14:paraId="56EABA8F" w14:textId="35D2ABE5" w:rsidR="00892A1B" w:rsidRPr="00192BA4" w:rsidRDefault="00B423F0" w:rsidP="00782D6B">
      <w:pPr>
        <w:pStyle w:val="JSiSE6"/>
      </w:pPr>
      <w:r>
        <w:t xml:space="preserve">Yusuke </w:t>
      </w:r>
      <w:r w:rsidR="7C8E0DA0">
        <w:t>OHMORI</w:t>
      </w:r>
      <w:r w:rsidR="00892A1B" w:rsidRPr="00C8346F">
        <w:rPr>
          <w:rFonts w:hint="eastAsia"/>
          <w:vertAlign w:val="superscript"/>
        </w:rPr>
        <w:t>*</w:t>
      </w:r>
      <w:r w:rsidR="00892A1B" w:rsidRPr="00C8346F">
        <w:rPr>
          <w:vertAlign w:val="superscript"/>
        </w:rPr>
        <w:t>1</w:t>
      </w:r>
      <w:r w:rsidR="00192BA4">
        <w:t>,</w:t>
      </w:r>
      <w:r w:rsidR="00AD00C8" w:rsidRPr="00AD00C8">
        <w:t xml:space="preserve"> </w:t>
      </w:r>
      <w:proofErr w:type="spellStart"/>
      <w:r w:rsidR="66307BD0">
        <w:t>Ken’ichi</w:t>
      </w:r>
      <w:proofErr w:type="spellEnd"/>
      <w:r w:rsidR="66307BD0">
        <w:t xml:space="preserve"> F</w:t>
      </w:r>
      <w:r w:rsidR="4E46F2B5">
        <w:t>UKAMACHI</w:t>
      </w:r>
      <w:r w:rsidR="006D4BF3">
        <w:rPr>
          <w:vertAlign w:val="superscript"/>
        </w:rPr>
        <w:t>*</w:t>
      </w:r>
      <w:r w:rsidR="00BC58D9" w:rsidRPr="00BC58D9">
        <w:rPr>
          <w:vertAlign w:val="superscript"/>
        </w:rPr>
        <w:t>1</w:t>
      </w:r>
    </w:p>
    <w:p w14:paraId="56EABA92" w14:textId="4488099F" w:rsidR="00892A1B" w:rsidRPr="00892A1B" w:rsidRDefault="00892A1B" w:rsidP="00782D6B">
      <w:pPr>
        <w:pStyle w:val="JSiSE6"/>
      </w:pPr>
      <w:r w:rsidRPr="00BF1E7F">
        <w:rPr>
          <w:rFonts w:hint="eastAsia"/>
          <w:vertAlign w:val="superscript"/>
        </w:rPr>
        <w:t>*</w:t>
      </w:r>
      <w:r w:rsidR="00B640B3">
        <w:rPr>
          <w:vertAlign w:val="superscript"/>
        </w:rPr>
        <w:t>1</w:t>
      </w:r>
      <w:r w:rsidR="004519DC">
        <w:rPr>
          <w:rFonts w:hint="eastAsia"/>
        </w:rPr>
        <w:t>公立千歳科学技術</w:t>
      </w:r>
      <w:r w:rsidR="003350D9" w:rsidRPr="003350D9">
        <w:rPr>
          <w:rFonts w:hint="eastAsia"/>
        </w:rPr>
        <w:t>大学</w:t>
      </w:r>
      <w:r w:rsidR="004519DC">
        <w:rPr>
          <w:rFonts w:hint="eastAsia"/>
        </w:rPr>
        <w:t>理工学部</w:t>
      </w:r>
    </w:p>
    <w:p w14:paraId="56EABA93" w14:textId="07F46D56" w:rsidR="00892A1B" w:rsidRPr="00892A1B" w:rsidRDefault="00BF1E7F" w:rsidP="00782D6B">
      <w:pPr>
        <w:pStyle w:val="JSiSE6"/>
      </w:pPr>
      <w:r w:rsidRPr="00BF1E7F">
        <w:rPr>
          <w:vertAlign w:val="superscript"/>
        </w:rPr>
        <w:t>*</w:t>
      </w:r>
      <w:r w:rsidR="00B640B3">
        <w:rPr>
          <w:vertAlign w:val="superscript"/>
        </w:rPr>
        <w:t>1</w:t>
      </w:r>
      <w:r w:rsidR="00B42CDC" w:rsidRPr="00B42CDC">
        <w:t>Faculty of Science and Technology, Chitose Institute of Science and Technology</w:t>
      </w:r>
    </w:p>
    <w:p w14:paraId="56EABA94" w14:textId="112B35AE" w:rsidR="00F43B45" w:rsidRDefault="00892A1B" w:rsidP="00782D6B">
      <w:pPr>
        <w:pStyle w:val="JSiSE6"/>
      </w:pPr>
      <w:r w:rsidRPr="00892A1B">
        <w:t xml:space="preserve">Email: </w:t>
      </w:r>
      <w:r w:rsidR="00811B83" w:rsidRPr="00811B83">
        <w:t>cist.b219.y.ohmori@gmail.com</w:t>
      </w:r>
    </w:p>
    <w:p w14:paraId="56EABA95" w14:textId="77777777" w:rsidR="00F43B45" w:rsidRDefault="00F43B45" w:rsidP="00892A1B">
      <w:pPr>
        <w:snapToGrid w:val="0"/>
        <w:rPr>
          <w:sz w:val="20"/>
        </w:rPr>
      </w:pPr>
    </w:p>
    <w:p w14:paraId="56EABA96" w14:textId="5AB50693" w:rsidR="00156454" w:rsidRPr="00156454" w:rsidRDefault="00156454" w:rsidP="00156454">
      <w:pPr>
        <w:pStyle w:val="JSiSE7"/>
      </w:pPr>
      <w:r w:rsidRPr="00EB17D2">
        <w:rPr>
          <w:rFonts w:asciiTheme="majorEastAsia" w:eastAsiaTheme="majorEastAsia" w:hAnsiTheme="majorEastAsia" w:hint="eastAsia"/>
        </w:rPr>
        <w:t>あらまし：</w:t>
      </w:r>
      <w:r w:rsidR="00C14A84" w:rsidRPr="00C14A84">
        <w:rPr>
          <w:rFonts w:asciiTheme="majorEastAsia" w:eastAsiaTheme="majorEastAsia" w:hAnsiTheme="majorEastAsia" w:hint="eastAsia"/>
        </w:rPr>
        <w:t>本稿では</w:t>
      </w:r>
      <w:r w:rsidR="00C34C7C">
        <w:rPr>
          <w:rFonts w:asciiTheme="majorEastAsia" w:eastAsiaTheme="majorEastAsia" w:hAnsiTheme="majorEastAsia"/>
        </w:rPr>
        <w:t>,</w:t>
      </w:r>
      <w:r w:rsidR="00C34C7C">
        <w:rPr>
          <w:rFonts w:asciiTheme="majorEastAsia" w:eastAsiaTheme="majorEastAsia" w:hAnsiTheme="majorEastAsia" w:hint="eastAsia"/>
        </w:rPr>
        <w:t>オープンソース開発プロセスの要素を</w:t>
      </w:r>
      <w:r w:rsidR="005E2E8B">
        <w:rPr>
          <w:rFonts w:asciiTheme="majorEastAsia" w:eastAsiaTheme="majorEastAsia" w:hAnsiTheme="majorEastAsia" w:hint="eastAsia"/>
        </w:rPr>
        <w:t>実践的な</w:t>
      </w:r>
      <w:r w:rsidR="00D93CDF">
        <w:rPr>
          <w:rFonts w:asciiTheme="majorEastAsia" w:eastAsiaTheme="majorEastAsia" w:hAnsiTheme="majorEastAsia" w:hint="eastAsia"/>
        </w:rPr>
        <w:t>サーバ構築演習授業に</w:t>
      </w:r>
      <w:r w:rsidR="00246B47">
        <w:rPr>
          <w:rFonts w:asciiTheme="majorEastAsia" w:eastAsiaTheme="majorEastAsia" w:hAnsiTheme="majorEastAsia" w:hint="eastAsia"/>
        </w:rPr>
        <w:t>導入し</w:t>
      </w:r>
      <w:r w:rsidR="00246B47">
        <w:rPr>
          <w:rFonts w:asciiTheme="majorEastAsia" w:eastAsiaTheme="majorEastAsia" w:hAnsiTheme="majorEastAsia"/>
        </w:rPr>
        <w:t>,</w:t>
      </w:r>
      <w:r w:rsidR="00FC5584">
        <w:rPr>
          <w:rFonts w:asciiTheme="majorEastAsia" w:eastAsiaTheme="majorEastAsia" w:hAnsiTheme="majorEastAsia" w:hint="eastAsia"/>
        </w:rPr>
        <w:t>社会で求められる</w:t>
      </w:r>
      <w:r w:rsidR="00FC5584">
        <w:rPr>
          <w:rFonts w:asciiTheme="majorEastAsia" w:eastAsiaTheme="majorEastAsia" w:hAnsiTheme="majorEastAsia"/>
        </w:rPr>
        <w:t>IT</w:t>
      </w:r>
      <w:r w:rsidR="00FC5584">
        <w:rPr>
          <w:rFonts w:asciiTheme="majorEastAsia" w:eastAsiaTheme="majorEastAsia" w:hAnsiTheme="majorEastAsia" w:hint="eastAsia"/>
        </w:rPr>
        <w:t>技術者の</w:t>
      </w:r>
      <w:r w:rsidR="00D57949">
        <w:rPr>
          <w:rFonts w:asciiTheme="majorEastAsia" w:eastAsiaTheme="majorEastAsia" w:hAnsiTheme="majorEastAsia" w:hint="eastAsia"/>
        </w:rPr>
        <w:t>育成</w:t>
      </w:r>
      <w:r w:rsidR="00E53D31">
        <w:rPr>
          <w:rFonts w:asciiTheme="majorEastAsia" w:eastAsiaTheme="majorEastAsia" w:hAnsiTheme="majorEastAsia" w:hint="eastAsia"/>
        </w:rPr>
        <w:t>を目的とする</w:t>
      </w:r>
      <w:r w:rsidR="00EA2833">
        <w:rPr>
          <w:rFonts w:asciiTheme="majorEastAsia" w:eastAsiaTheme="majorEastAsia" w:hAnsiTheme="majorEastAsia" w:hint="eastAsia"/>
        </w:rPr>
        <w:t>学習モデルの提案を行う</w:t>
      </w:r>
      <w:r w:rsidR="00C14A84" w:rsidRPr="00C14A84">
        <w:rPr>
          <w:rFonts w:asciiTheme="majorEastAsia" w:eastAsiaTheme="majorEastAsia" w:hAnsiTheme="majorEastAsia" w:hint="eastAsia"/>
        </w:rPr>
        <w:t>.本研究で提案する学習モデル</w:t>
      </w:r>
      <w:r w:rsidR="00D14886">
        <w:rPr>
          <w:rFonts w:asciiTheme="majorEastAsia" w:eastAsiaTheme="majorEastAsia" w:hAnsiTheme="majorEastAsia" w:hint="eastAsia"/>
        </w:rPr>
        <w:t>を演習授業に実践することで</w:t>
      </w:r>
      <w:r w:rsidR="00F06C9F">
        <w:rPr>
          <w:rFonts w:asciiTheme="majorEastAsia" w:eastAsiaTheme="majorEastAsia" w:hAnsiTheme="majorEastAsia"/>
        </w:rPr>
        <w:t>,</w:t>
      </w:r>
      <w:r w:rsidR="00F06C9F">
        <w:rPr>
          <w:rFonts w:asciiTheme="majorEastAsia" w:eastAsiaTheme="majorEastAsia" w:hAnsiTheme="majorEastAsia" w:hint="eastAsia"/>
        </w:rPr>
        <w:t>本学習モデルの</w:t>
      </w:r>
      <w:r w:rsidR="00F06C9F" w:rsidRPr="00F06C9F">
        <w:rPr>
          <w:rFonts w:asciiTheme="majorEastAsia" w:eastAsiaTheme="majorEastAsia" w:hAnsiTheme="majorEastAsia" w:hint="eastAsia"/>
        </w:rPr>
        <w:t>利点や欠点,また運用上の困難さ</w:t>
      </w:r>
      <w:r w:rsidR="004E0C6E">
        <w:rPr>
          <w:rFonts w:asciiTheme="majorEastAsia" w:eastAsiaTheme="majorEastAsia" w:hAnsiTheme="majorEastAsia" w:hint="eastAsia"/>
        </w:rPr>
        <w:t>を調査し</w:t>
      </w:r>
      <w:r w:rsidR="004E0C6E">
        <w:rPr>
          <w:rFonts w:asciiTheme="majorEastAsia" w:eastAsiaTheme="majorEastAsia" w:hAnsiTheme="majorEastAsia"/>
        </w:rPr>
        <w:t>,</w:t>
      </w:r>
      <w:r w:rsidR="004E0C6E">
        <w:rPr>
          <w:rFonts w:asciiTheme="majorEastAsia" w:eastAsiaTheme="majorEastAsia" w:hAnsiTheme="majorEastAsia" w:hint="eastAsia"/>
        </w:rPr>
        <w:t>本</w:t>
      </w:r>
      <w:r w:rsidR="001322BE">
        <w:rPr>
          <w:rFonts w:asciiTheme="majorEastAsia" w:eastAsiaTheme="majorEastAsia" w:hAnsiTheme="majorEastAsia" w:hint="eastAsia"/>
        </w:rPr>
        <w:t>学習</w:t>
      </w:r>
      <w:r w:rsidR="00C14A84" w:rsidRPr="00C14A84">
        <w:rPr>
          <w:rFonts w:asciiTheme="majorEastAsia" w:eastAsiaTheme="majorEastAsia" w:hAnsiTheme="majorEastAsia" w:hint="eastAsia"/>
        </w:rPr>
        <w:t>モデルの試験的評価を示す</w:t>
      </w:r>
      <w:r w:rsidR="00C14A84">
        <w:rPr>
          <w:rFonts w:asciiTheme="majorEastAsia" w:eastAsiaTheme="majorEastAsia" w:hAnsiTheme="majorEastAsia"/>
        </w:rPr>
        <w:t>.</w:t>
      </w:r>
      <w:r w:rsidR="00E9399D">
        <w:rPr>
          <w:rFonts w:asciiTheme="majorEastAsia" w:eastAsiaTheme="majorEastAsia" w:hAnsiTheme="majorEastAsia" w:hint="eastAsia"/>
        </w:rPr>
        <w:t>また</w:t>
      </w:r>
      <w:r w:rsidR="00E9399D">
        <w:rPr>
          <w:rFonts w:asciiTheme="majorEastAsia" w:eastAsiaTheme="majorEastAsia" w:hAnsiTheme="majorEastAsia"/>
        </w:rPr>
        <w:t>,</w:t>
      </w:r>
      <w:r w:rsidR="009B3730">
        <w:rPr>
          <w:rFonts w:asciiTheme="majorEastAsia" w:eastAsiaTheme="majorEastAsia" w:hAnsiTheme="majorEastAsia" w:hint="eastAsia"/>
        </w:rPr>
        <w:t>実践的な</w:t>
      </w:r>
      <w:r w:rsidR="004D4521">
        <w:rPr>
          <w:rFonts w:asciiTheme="majorEastAsia" w:eastAsiaTheme="majorEastAsia" w:hAnsiTheme="majorEastAsia" w:hint="eastAsia"/>
        </w:rPr>
        <w:t>演習</w:t>
      </w:r>
      <w:r w:rsidR="009B3730">
        <w:rPr>
          <w:rFonts w:asciiTheme="majorEastAsia" w:eastAsiaTheme="majorEastAsia" w:hAnsiTheme="majorEastAsia" w:hint="eastAsia"/>
        </w:rPr>
        <w:t>により学生の</w:t>
      </w:r>
      <w:r w:rsidR="009B3730" w:rsidRPr="009B3730">
        <w:rPr>
          <w:rFonts w:asciiTheme="majorEastAsia" w:eastAsiaTheme="majorEastAsia" w:hAnsiTheme="majorEastAsia" w:hint="eastAsia"/>
        </w:rPr>
        <w:t>主体的な学習に与えた効果を評価</w:t>
      </w:r>
      <w:r w:rsidR="009B3730">
        <w:rPr>
          <w:rFonts w:asciiTheme="majorEastAsia" w:eastAsiaTheme="majorEastAsia" w:hAnsiTheme="majorEastAsia" w:hint="eastAsia"/>
        </w:rPr>
        <w:t>する</w:t>
      </w:r>
      <w:r w:rsidR="009B3730">
        <w:rPr>
          <w:rFonts w:asciiTheme="majorEastAsia" w:eastAsiaTheme="majorEastAsia" w:hAnsiTheme="majorEastAsia"/>
        </w:rPr>
        <w:t>.</w:t>
      </w:r>
    </w:p>
    <w:p w14:paraId="72464C32" w14:textId="267A9106" w:rsidR="006F5411" w:rsidRPr="00FA5367" w:rsidRDefault="00156454" w:rsidP="00FA5367">
      <w:pPr>
        <w:pStyle w:val="JSiSE7"/>
        <w:rPr>
          <w:rFonts w:asciiTheme="majorEastAsia" w:eastAsiaTheme="majorEastAsia" w:hAnsiTheme="majorEastAsia"/>
        </w:rPr>
      </w:pPr>
      <w:r w:rsidRPr="00EB17D2">
        <w:rPr>
          <w:rFonts w:asciiTheme="majorEastAsia" w:eastAsiaTheme="majorEastAsia" w:hAnsiTheme="majorEastAsia" w:hint="eastAsia"/>
        </w:rPr>
        <w:t>キーワード：</w:t>
      </w:r>
      <w:r w:rsidR="005D4D2C">
        <w:rPr>
          <w:rFonts w:asciiTheme="majorEastAsia" w:eastAsiaTheme="majorEastAsia" w:hAnsiTheme="majorEastAsia" w:hint="eastAsia"/>
        </w:rPr>
        <w:t>オープンソース開発</w:t>
      </w:r>
      <w:r w:rsidR="00E22822">
        <w:rPr>
          <w:rFonts w:asciiTheme="majorEastAsia" w:eastAsiaTheme="majorEastAsia" w:hAnsiTheme="majorEastAsia" w:hint="eastAsia"/>
        </w:rPr>
        <w:t>プロセス</w:t>
      </w:r>
      <w:r w:rsidR="00E22822">
        <w:rPr>
          <w:rFonts w:asciiTheme="majorEastAsia" w:eastAsiaTheme="majorEastAsia" w:hAnsiTheme="majorEastAsia"/>
        </w:rPr>
        <w:t xml:space="preserve">, </w:t>
      </w:r>
      <w:r w:rsidR="004240E5">
        <w:rPr>
          <w:rFonts w:asciiTheme="majorEastAsia" w:eastAsiaTheme="majorEastAsia" w:hAnsiTheme="majorEastAsia" w:hint="eastAsia"/>
        </w:rPr>
        <w:t>クラウドラーニング</w:t>
      </w:r>
      <w:r w:rsidR="004240E5">
        <w:rPr>
          <w:rFonts w:asciiTheme="majorEastAsia" w:eastAsiaTheme="majorEastAsia" w:hAnsiTheme="majorEastAsia"/>
        </w:rPr>
        <w:t>,</w:t>
      </w:r>
      <w:r w:rsidR="00417FD7">
        <w:rPr>
          <w:rFonts w:asciiTheme="majorEastAsia" w:eastAsiaTheme="majorEastAsia" w:hAnsiTheme="majorEastAsia"/>
        </w:rPr>
        <w:t xml:space="preserve"> </w:t>
      </w:r>
      <w:r w:rsidR="00417FD7">
        <w:rPr>
          <w:rFonts w:asciiTheme="majorEastAsia" w:eastAsiaTheme="majorEastAsia" w:hAnsiTheme="majorEastAsia" w:hint="eastAsia"/>
        </w:rPr>
        <w:t>サーバ構築演習</w:t>
      </w:r>
      <w:r w:rsidR="00417FD7">
        <w:rPr>
          <w:rFonts w:asciiTheme="majorEastAsia" w:eastAsiaTheme="majorEastAsia" w:hAnsiTheme="majorEastAsia"/>
        </w:rPr>
        <w:t>,</w:t>
      </w:r>
      <w:r w:rsidR="003C74EF">
        <w:rPr>
          <w:rFonts w:asciiTheme="majorEastAsia" w:eastAsiaTheme="majorEastAsia" w:hAnsiTheme="majorEastAsia"/>
        </w:rPr>
        <w:t xml:space="preserve"> </w:t>
      </w:r>
      <w:r w:rsidR="00707DA3">
        <w:rPr>
          <w:rFonts w:asciiTheme="majorEastAsia" w:eastAsiaTheme="majorEastAsia" w:hAnsiTheme="majorEastAsia" w:hint="eastAsia"/>
        </w:rPr>
        <w:t>授業設計</w:t>
      </w:r>
    </w:p>
    <w:p w14:paraId="56EABA99" w14:textId="77777777" w:rsidR="006633CD" w:rsidRDefault="006633CD" w:rsidP="00892A1B">
      <w:pPr>
        <w:snapToGrid w:val="0"/>
        <w:rPr>
          <w:sz w:val="20"/>
        </w:rPr>
      </w:pPr>
    </w:p>
    <w:p w14:paraId="56EABA9A" w14:textId="77777777" w:rsidR="002A4019" w:rsidRDefault="002A4019" w:rsidP="00892A1B">
      <w:pPr>
        <w:snapToGrid w:val="0"/>
        <w:rPr>
          <w:sz w:val="20"/>
        </w:rPr>
        <w:sectPr w:rsidR="002A4019" w:rsidSect="00703EEA">
          <w:pgSz w:w="11906" w:h="16838" w:code="9"/>
          <w:pgMar w:top="1418" w:right="1134" w:bottom="1418" w:left="1134" w:header="851" w:footer="992" w:gutter="0"/>
          <w:cols w:space="425"/>
          <w:docGrid w:type="lines" w:linePitch="341"/>
        </w:sectPr>
      </w:pPr>
    </w:p>
    <w:p w14:paraId="56EABA9B" w14:textId="77777777" w:rsidR="006633CD" w:rsidRPr="007C7F36" w:rsidRDefault="007C7F36" w:rsidP="00E37670">
      <w:pPr>
        <w:pStyle w:val="JSiSE1"/>
      </w:pPr>
      <w:r>
        <w:t>はじめに</w:t>
      </w:r>
    </w:p>
    <w:p w14:paraId="1DD672B4" w14:textId="3260DB2F" w:rsidR="009822A2" w:rsidRPr="00892081" w:rsidRDefault="5FF45120" w:rsidP="005A11D9">
      <w:pPr>
        <w:pStyle w:val="JSiSE8"/>
        <w:rPr>
          <w:vertAlign w:val="superscript"/>
        </w:rPr>
      </w:pPr>
      <w:r>
        <w:t>近年</w:t>
      </w:r>
      <w:r>
        <w:t>,</w:t>
      </w:r>
      <w:r w:rsidR="6D6BE9A2">
        <w:t>アクティブラーニング</w:t>
      </w:r>
      <w:r w:rsidR="3750B2F6">
        <w:t>(AL)</w:t>
      </w:r>
      <w:r w:rsidR="6D6BE9A2">
        <w:t>などを用いて</w:t>
      </w:r>
      <w:r w:rsidR="6D6BE9A2">
        <w:t>,</w:t>
      </w:r>
      <w:r w:rsidR="6C58D969">
        <w:t>批判的な思考や</w:t>
      </w:r>
      <w:r w:rsidR="6AF09A2C">
        <w:t>学びかたの学習</w:t>
      </w:r>
      <w:r w:rsidR="6AF09A2C">
        <w:t>,</w:t>
      </w:r>
      <w:r w:rsidR="6AF09A2C">
        <w:t>異質な集団</w:t>
      </w:r>
      <w:r w:rsidR="753D3A04">
        <w:t>での問題解決</w:t>
      </w:r>
      <w:r w:rsidR="3838BDAA">
        <w:t>能力</w:t>
      </w:r>
      <w:r w:rsidR="17DA99B1">
        <w:t>の習得</w:t>
      </w:r>
      <w:r w:rsidR="006845D5">
        <w:rPr>
          <w:rFonts w:hint="eastAsia"/>
        </w:rPr>
        <w:t>に取り組んでいる</w:t>
      </w:r>
      <w:r w:rsidR="791DFFF9">
        <w:t>.</w:t>
      </w:r>
      <w:r w:rsidR="2F25922D" w:rsidRPr="77244E73">
        <w:rPr>
          <w:vertAlign w:val="superscript"/>
        </w:rPr>
        <w:t>(1)</w:t>
      </w:r>
      <w:r w:rsidR="1D378E37">
        <w:t>一方で</w:t>
      </w:r>
      <w:r w:rsidR="1D378E37">
        <w:t>,</w:t>
      </w:r>
      <w:r w:rsidR="41056E88">
        <w:t>AL</w:t>
      </w:r>
      <w:r w:rsidR="41056E88">
        <w:t>では</w:t>
      </w:r>
      <w:r w:rsidR="064C9743">
        <w:t>学生が安易な回答を求めることや派生知識に無関心</w:t>
      </w:r>
      <w:r w:rsidR="064C9743">
        <w:t>,</w:t>
      </w:r>
      <w:r w:rsidR="0F506F24">
        <w:t>表面的</w:t>
      </w:r>
      <w:r w:rsidR="064C9743">
        <w:t>な議論を行うこと</w:t>
      </w:r>
      <w:r w:rsidR="064C9743">
        <w:t>,</w:t>
      </w:r>
      <w:r w:rsidR="064C9743">
        <w:t>認知プロセスの外化</w:t>
      </w:r>
      <w:r w:rsidR="064C9743">
        <w:t>(</w:t>
      </w:r>
      <w:r w:rsidR="064C9743">
        <w:t>問題解決のために知識を使う</w:t>
      </w:r>
      <w:r w:rsidR="064C9743">
        <w:t>,</w:t>
      </w:r>
      <w:r w:rsidR="064C9743">
        <w:t>人に話す</w:t>
      </w:r>
      <w:r w:rsidR="064C9743">
        <w:t>,</w:t>
      </w:r>
      <w:r w:rsidR="064C9743">
        <w:t>書く</w:t>
      </w:r>
      <w:r w:rsidR="064C9743">
        <w:t>,</w:t>
      </w:r>
      <w:r w:rsidR="064C9743">
        <w:t>発表すること</w:t>
      </w:r>
      <w:r w:rsidR="064C9743">
        <w:t>)</w:t>
      </w:r>
      <w:r w:rsidR="064C9743">
        <w:t>を行わないことが課題</w:t>
      </w:r>
      <w:r w:rsidR="1D378E37">
        <w:t>である</w:t>
      </w:r>
      <w:r w:rsidR="1D378E37">
        <w:t>.</w:t>
      </w:r>
      <w:r w:rsidR="02F8C4DE" w:rsidRPr="77244E73">
        <w:rPr>
          <w:vertAlign w:val="superscript"/>
        </w:rPr>
        <w:t>(</w:t>
      </w:r>
      <w:r w:rsidR="4F15855B" w:rsidRPr="77244E73">
        <w:rPr>
          <w:vertAlign w:val="superscript"/>
        </w:rPr>
        <w:t>2</w:t>
      </w:r>
      <w:r w:rsidR="02F8C4DE" w:rsidRPr="77244E73">
        <w:rPr>
          <w:vertAlign w:val="superscript"/>
        </w:rPr>
        <w:t>)</w:t>
      </w:r>
    </w:p>
    <w:p w14:paraId="31BD0AA7" w14:textId="57C8B178" w:rsidR="004274D3" w:rsidRPr="00B813E0" w:rsidRDefault="54C1D492" w:rsidP="004274D3">
      <w:pPr>
        <w:pStyle w:val="JSiSE8"/>
      </w:pPr>
      <w:r w:rsidRPr="00B813E0">
        <w:t>日本の教育では積極的に</w:t>
      </w:r>
      <w:r w:rsidRPr="00B813E0">
        <w:t>IT</w:t>
      </w:r>
      <w:r w:rsidRPr="00B813E0">
        <w:t>技術者の育成を行っている</w:t>
      </w:r>
      <w:r w:rsidRPr="00B813E0">
        <w:t>.</w:t>
      </w:r>
      <w:r w:rsidR="36A509FA" w:rsidRPr="00B813E0">
        <w:t>大学教育では</w:t>
      </w:r>
      <w:r w:rsidR="36A509FA" w:rsidRPr="00B813E0">
        <w:t>,</w:t>
      </w:r>
      <w:r w:rsidR="7AF705FA" w:rsidRPr="00B813E0">
        <w:t>実践的な</w:t>
      </w:r>
      <w:r w:rsidR="0082367E" w:rsidRPr="00B813E0">
        <w:t>技術者育成も重要視されて</w:t>
      </w:r>
      <w:r w:rsidR="65A336BB" w:rsidRPr="00B813E0">
        <w:t>おり</w:t>
      </w:r>
      <w:r w:rsidR="67255CB8" w:rsidRPr="00B813E0">
        <w:t>,</w:t>
      </w:r>
      <w:r w:rsidR="0082367E" w:rsidRPr="00B813E0">
        <w:t>その</w:t>
      </w:r>
      <w:r w:rsidR="634AF675" w:rsidRPr="00B813E0">
        <w:t>技術者像や</w:t>
      </w:r>
      <w:r w:rsidR="7AF705FA" w:rsidRPr="00B813E0">
        <w:t>技術者教育の</w:t>
      </w:r>
      <w:r w:rsidR="1277094D" w:rsidRPr="00B813E0">
        <w:t>到達目標や評価方法の提言も</w:t>
      </w:r>
      <w:r w:rsidR="7CB3DE7C" w:rsidRPr="00B813E0">
        <w:t>されている</w:t>
      </w:r>
      <w:r w:rsidR="6748DB34" w:rsidRPr="00B813E0">
        <w:t>.</w:t>
      </w:r>
      <w:r w:rsidR="4D5D45F3" w:rsidRPr="00B813E0">
        <w:t>一部の</w:t>
      </w:r>
      <w:r w:rsidR="4D5D45F3" w:rsidRPr="00B813E0">
        <w:rPr>
          <w:color w:val="000000" w:themeColor="text1"/>
        </w:rPr>
        <w:t>大学教育のカリキュラムで</w:t>
      </w:r>
      <w:r w:rsidR="1567C684" w:rsidRPr="00B813E0">
        <w:rPr>
          <w:color w:val="000000" w:themeColor="text1"/>
        </w:rPr>
        <w:t>は</w:t>
      </w:r>
      <w:r w:rsidR="16D64598" w:rsidRPr="00B813E0">
        <w:rPr>
          <w:color w:val="000000" w:themeColor="text1"/>
        </w:rPr>
        <w:t>基本情報処理試験が</w:t>
      </w:r>
      <w:r w:rsidR="4D5D45F3" w:rsidRPr="00B813E0">
        <w:rPr>
          <w:color w:val="000000" w:themeColor="text1"/>
        </w:rPr>
        <w:t>参考にされている</w:t>
      </w:r>
      <w:r w:rsidR="16D64598" w:rsidRPr="00B813E0">
        <w:rPr>
          <w:color w:val="000000" w:themeColor="text1"/>
        </w:rPr>
        <w:t>.</w:t>
      </w:r>
      <w:r w:rsidR="5394956B" w:rsidRPr="00B813E0">
        <w:rPr>
          <w:color w:val="000000" w:themeColor="text1"/>
        </w:rPr>
        <w:t>この試験</w:t>
      </w:r>
      <w:r w:rsidR="1A5DF227" w:rsidRPr="00B813E0">
        <w:rPr>
          <w:color w:val="000000" w:themeColor="text1"/>
        </w:rPr>
        <w:t>では</w:t>
      </w:r>
      <w:r w:rsidR="5394956B" w:rsidRPr="00B813E0">
        <w:rPr>
          <w:color w:val="000000" w:themeColor="text1"/>
        </w:rPr>
        <w:t>,</w:t>
      </w:r>
      <w:r w:rsidR="2282348B" w:rsidRPr="00B813E0">
        <w:rPr>
          <w:color w:val="000000" w:themeColor="text1"/>
        </w:rPr>
        <w:t>実践的な</w:t>
      </w:r>
      <w:r w:rsidR="2282348B" w:rsidRPr="00B813E0">
        <w:rPr>
          <w:color w:val="000000" w:themeColor="text1"/>
        </w:rPr>
        <w:t>IT</w:t>
      </w:r>
      <w:r w:rsidR="2282348B" w:rsidRPr="00B813E0">
        <w:rPr>
          <w:color w:val="000000" w:themeColor="text1"/>
        </w:rPr>
        <w:t>知識や</w:t>
      </w:r>
      <w:r w:rsidR="1A5DF227" w:rsidRPr="00B813E0">
        <w:rPr>
          <w:color w:val="000000" w:themeColor="text1"/>
        </w:rPr>
        <w:t>オープンソースソフトウエア</w:t>
      </w:r>
      <w:r w:rsidR="1A5DF227" w:rsidRPr="00B813E0">
        <w:rPr>
          <w:color w:val="000000" w:themeColor="text1"/>
        </w:rPr>
        <w:t>(OSS)</w:t>
      </w:r>
      <w:r w:rsidR="2282348B" w:rsidRPr="00B813E0">
        <w:rPr>
          <w:color w:val="000000" w:themeColor="text1"/>
        </w:rPr>
        <w:t>文化</w:t>
      </w:r>
      <w:r w:rsidR="16D64598" w:rsidRPr="00B813E0">
        <w:rPr>
          <w:color w:val="000000" w:themeColor="text1"/>
        </w:rPr>
        <w:t>など</w:t>
      </w:r>
      <w:r w:rsidR="5394956B" w:rsidRPr="00B813E0">
        <w:rPr>
          <w:color w:val="000000" w:themeColor="text1"/>
        </w:rPr>
        <w:t>について</w:t>
      </w:r>
      <w:r w:rsidR="55E944FC" w:rsidRPr="00B813E0">
        <w:rPr>
          <w:color w:val="000000" w:themeColor="text1"/>
        </w:rPr>
        <w:t>問われる</w:t>
      </w:r>
      <w:r w:rsidR="287E7032" w:rsidRPr="00B813E0">
        <w:rPr>
          <w:color w:val="000000" w:themeColor="text1"/>
        </w:rPr>
        <w:t>.</w:t>
      </w:r>
      <w:r w:rsidR="5363540E" w:rsidRPr="00B813E0">
        <w:t>我々は</w:t>
      </w:r>
      <w:r w:rsidR="67255CB8" w:rsidRPr="00B813E0">
        <w:t>,</w:t>
      </w:r>
      <w:r w:rsidR="65B93352" w:rsidRPr="00B813E0">
        <w:t>発展的な知識や</w:t>
      </w:r>
      <w:r w:rsidR="3EEDBB9F" w:rsidRPr="00B813E0">
        <w:t>実践</w:t>
      </w:r>
      <w:r w:rsidR="2E028CA3" w:rsidRPr="00B813E0">
        <w:t>的な学習</w:t>
      </w:r>
      <w:r w:rsidR="1891755F" w:rsidRPr="00B813E0">
        <w:t>だけでなく</w:t>
      </w:r>
      <w:r w:rsidR="67255CB8" w:rsidRPr="00B813E0">
        <w:t>,</w:t>
      </w:r>
      <w:r w:rsidR="6CA200D7" w:rsidRPr="00B813E0">
        <w:t>社会で求められる</w:t>
      </w:r>
      <w:r w:rsidR="21C48BE1" w:rsidRPr="00B813E0">
        <w:t>IT</w:t>
      </w:r>
      <w:r w:rsidR="6CA200D7" w:rsidRPr="00B813E0">
        <w:t>人材の</w:t>
      </w:r>
      <w:r w:rsidR="17A5EB89" w:rsidRPr="00B813E0">
        <w:t>開発</w:t>
      </w:r>
      <w:r w:rsidR="21C48BE1" w:rsidRPr="00B813E0">
        <w:t>姿勢</w:t>
      </w:r>
      <w:r w:rsidR="6CA200D7" w:rsidRPr="00B813E0">
        <w:t>や</w:t>
      </w:r>
      <w:r w:rsidR="4EB8EA05" w:rsidRPr="00B813E0">
        <w:t>知識習得</w:t>
      </w:r>
      <w:r w:rsidR="4EB8EA05" w:rsidRPr="00B813E0">
        <w:t>,</w:t>
      </w:r>
      <w:r w:rsidR="4EB8EA05" w:rsidRPr="00B813E0">
        <w:t>実践的な能力</w:t>
      </w:r>
      <w:r w:rsidR="21C48BE1" w:rsidRPr="00B813E0">
        <w:t>を</w:t>
      </w:r>
      <w:r w:rsidR="203F68FA" w:rsidRPr="00B813E0">
        <w:t>学ばせることも重要と</w:t>
      </w:r>
      <w:r w:rsidR="62E8422F" w:rsidRPr="00B813E0">
        <w:t>考えている</w:t>
      </w:r>
      <w:r w:rsidR="091736FF" w:rsidRPr="00B813E0">
        <w:t>.</w:t>
      </w:r>
      <w:r w:rsidR="5F1ED131" w:rsidRPr="00B813E0">
        <w:t>しかしながら</w:t>
      </w:r>
      <w:r w:rsidR="5F1ED131" w:rsidRPr="00B813E0">
        <w:t>,</w:t>
      </w:r>
      <w:r w:rsidR="2B70880D" w:rsidRPr="00B813E0">
        <w:t>姿勢や文化を学ぶ要素</w:t>
      </w:r>
      <w:r w:rsidR="46581406" w:rsidRPr="00B813E0">
        <w:t>を</w:t>
      </w:r>
      <w:r w:rsidR="2B70880D" w:rsidRPr="00B813E0">
        <w:t>授業設計に</w:t>
      </w:r>
      <w:r w:rsidR="4514FFF6" w:rsidRPr="00B813E0">
        <w:t>取り入れた場合の利点や欠点</w:t>
      </w:r>
      <w:r w:rsidR="67255CB8" w:rsidRPr="00B813E0">
        <w:t>,</w:t>
      </w:r>
      <w:r w:rsidR="4514FFF6" w:rsidRPr="00B813E0">
        <w:t>また運用上の</w:t>
      </w:r>
      <w:r w:rsidR="39C2E423" w:rsidRPr="00B813E0">
        <w:t>困難</w:t>
      </w:r>
      <w:r w:rsidR="5C06E1D3" w:rsidRPr="00B813E0">
        <w:t>さについて</w:t>
      </w:r>
      <w:r w:rsidR="2B70880D" w:rsidRPr="00B813E0">
        <w:t>は</w:t>
      </w:r>
      <w:r w:rsidR="00232AFE" w:rsidRPr="00B813E0">
        <w:t>明らかにされていない</w:t>
      </w:r>
      <w:r w:rsidR="6748DB34" w:rsidRPr="00B813E0">
        <w:t>.</w:t>
      </w:r>
    </w:p>
    <w:p w14:paraId="67EE66A5" w14:textId="773726B7" w:rsidR="00111BE6" w:rsidRPr="004274D3" w:rsidRDefault="7FDCF0E6" w:rsidP="004274D3">
      <w:pPr>
        <w:pStyle w:val="JSiSE8"/>
      </w:pPr>
      <w:r w:rsidRPr="00B813E0">
        <w:t>そこで</w:t>
      </w:r>
      <w:r w:rsidR="14058052" w:rsidRPr="00B813E0">
        <w:t>,</w:t>
      </w:r>
      <w:r w:rsidR="57420336" w:rsidRPr="00B813E0">
        <w:t>本研究では</w:t>
      </w:r>
      <w:r w:rsidR="57420336" w:rsidRPr="00B813E0">
        <w:t>,</w:t>
      </w:r>
      <w:r w:rsidR="218ECF79" w:rsidRPr="00B813E0">
        <w:t>サーバ構築演習という</w:t>
      </w:r>
      <w:r w:rsidR="6E95D83E" w:rsidRPr="00B813E0">
        <w:t>実践的な</w:t>
      </w:r>
      <w:r w:rsidR="14EFEFF8" w:rsidRPr="00B813E0">
        <w:t>理工学部</w:t>
      </w:r>
      <w:r w:rsidR="14EFEFF8" w:rsidRPr="00B813E0">
        <w:t>3</w:t>
      </w:r>
      <w:r w:rsidR="14EFEFF8" w:rsidRPr="00B813E0">
        <w:t>年の選択授業を検証フィールド</w:t>
      </w:r>
      <w:r w:rsidR="7BE65A56" w:rsidRPr="00B813E0">
        <w:t>とし</w:t>
      </w:r>
      <w:r w:rsidR="14058052" w:rsidRPr="00B813E0">
        <w:t>,</w:t>
      </w:r>
      <w:r w:rsidR="57420336" w:rsidRPr="00B813E0">
        <w:t>OSS</w:t>
      </w:r>
      <w:r w:rsidR="57420336" w:rsidRPr="00B813E0">
        <w:t>開発プロセスの要素</w:t>
      </w:r>
      <w:r w:rsidR="0C12A05D" w:rsidRPr="00B813E0">
        <w:t>を取り入れた</w:t>
      </w:r>
      <w:r w:rsidR="0C12A05D" w:rsidRPr="00B813E0">
        <w:t>AL</w:t>
      </w:r>
      <w:r w:rsidR="0C12A05D" w:rsidRPr="00B813E0">
        <w:t>の有用性を評価する</w:t>
      </w:r>
      <w:r w:rsidR="07C7942A" w:rsidRPr="00B813E0">
        <w:t>.</w:t>
      </w:r>
      <w:r w:rsidR="7259F8B5" w:rsidRPr="00B813E0">
        <w:t>取り入れる</w:t>
      </w:r>
      <w:r w:rsidR="7259F8B5" w:rsidRPr="00B813E0">
        <w:t>OSS</w:t>
      </w:r>
      <w:r w:rsidR="0C12A05D" w:rsidRPr="00B813E0">
        <w:t>要素は</w:t>
      </w:r>
      <w:r w:rsidR="14058052" w:rsidRPr="00B813E0">
        <w:t>,</w:t>
      </w:r>
      <w:r w:rsidR="47337B81" w:rsidRPr="00B813E0">
        <w:t>非同期なコミュニケーション</w:t>
      </w:r>
      <w:r w:rsidR="001E6345" w:rsidRPr="00B813E0">
        <w:rPr>
          <w:rFonts w:hint="eastAsia"/>
        </w:rPr>
        <w:t>,</w:t>
      </w:r>
      <w:r w:rsidR="009957BE" w:rsidRPr="00B813E0">
        <w:rPr>
          <w:rFonts w:hint="eastAsia"/>
        </w:rPr>
        <w:t>異質な集団でのコミュニケーション</w:t>
      </w:r>
      <w:r w:rsidR="47337B81" w:rsidRPr="00B813E0">
        <w:t>や知識の集約</w:t>
      </w:r>
      <w:r w:rsidR="53C4EBD9" w:rsidRPr="00B813E0">
        <w:t>,</w:t>
      </w:r>
      <w:r w:rsidR="654A0D6A" w:rsidRPr="00B813E0">
        <w:t>情報の妥当性評価</w:t>
      </w:r>
      <w:r w:rsidR="654A0D6A" w:rsidRPr="00B813E0">
        <w:t>,</w:t>
      </w:r>
      <w:r w:rsidR="7DDACC05" w:rsidRPr="00B813E0">
        <w:t>知識の外化</w:t>
      </w:r>
      <w:r w:rsidR="06088327" w:rsidRPr="00B813E0">
        <w:t>である</w:t>
      </w:r>
      <w:r w:rsidR="58CECAE1" w:rsidRPr="00B813E0">
        <w:t>.</w:t>
      </w:r>
      <w:r w:rsidR="215BDA11" w:rsidRPr="00B813E0">
        <w:t>ちなみに</w:t>
      </w:r>
      <w:r w:rsidR="215BDA11" w:rsidRPr="00B813E0">
        <w:t>OSS</w:t>
      </w:r>
      <w:r w:rsidR="215BDA11" w:rsidRPr="00B813E0">
        <w:t>開発プロセスの要素を取り入れた学習モデルはクラウドラーニング</w:t>
      </w:r>
      <w:r w:rsidR="53EB73E1" w:rsidRPr="00B813E0">
        <w:t>(Crowd Learning)</w:t>
      </w:r>
      <w:r w:rsidR="215BDA11" w:rsidRPr="00B813E0">
        <w:t>と呼ばれている</w:t>
      </w:r>
      <w:r w:rsidR="215BDA11" w:rsidRPr="00B813E0">
        <w:t>.</w:t>
      </w:r>
      <w:r w:rsidR="215BDA11" w:rsidRPr="00B813E0">
        <w:rPr>
          <w:vertAlign w:val="superscript"/>
        </w:rPr>
        <w:t>(</w:t>
      </w:r>
      <w:r w:rsidR="00CA754A">
        <w:rPr>
          <w:vertAlign w:val="superscript"/>
        </w:rPr>
        <w:t>3</w:t>
      </w:r>
      <w:r w:rsidR="215BDA11" w:rsidRPr="00B813E0">
        <w:rPr>
          <w:vertAlign w:val="superscript"/>
        </w:rPr>
        <w:t>)</w:t>
      </w:r>
    </w:p>
    <w:p w14:paraId="15B4E39D" w14:textId="77777777" w:rsidR="00B20BC6" w:rsidRPr="00DD4950" w:rsidRDefault="00B20BC6" w:rsidP="00B20BC6">
      <w:pPr>
        <w:pStyle w:val="JSiSE8"/>
        <w:ind w:firstLineChars="0" w:firstLine="0"/>
      </w:pPr>
    </w:p>
    <w:p w14:paraId="2BBCC9A8" w14:textId="37FB5CC1" w:rsidR="00022F1D" w:rsidRDefault="00A47536" w:rsidP="000353E0">
      <w:pPr>
        <w:pStyle w:val="JSiSE1"/>
      </w:pPr>
      <w:r>
        <w:t>提案する学習モデル</w:t>
      </w:r>
    </w:p>
    <w:p w14:paraId="56EABAB3" w14:textId="3A5A7082" w:rsidR="001C6EBA" w:rsidRDefault="327810B3" w:rsidP="00D65B31">
      <w:pPr>
        <w:pStyle w:val="JSiSE8"/>
      </w:pPr>
      <w:r>
        <w:t>本研究</w:t>
      </w:r>
      <w:r w:rsidR="1812177B">
        <w:t>では</w:t>
      </w:r>
      <w:r w:rsidR="1812177B">
        <w:t>,</w:t>
      </w:r>
      <w:r w:rsidR="00A84D0F">
        <w:rPr>
          <w:rFonts w:hint="eastAsia"/>
        </w:rPr>
        <w:t>社会で求められる</w:t>
      </w:r>
      <w:r w:rsidR="00A84D0F">
        <w:t>IT</w:t>
      </w:r>
      <w:r w:rsidR="00A84D0F">
        <w:rPr>
          <w:rFonts w:hint="eastAsia"/>
        </w:rPr>
        <w:t>人材</w:t>
      </w:r>
      <w:r w:rsidR="2FE944DD">
        <w:t>を意識させるため</w:t>
      </w:r>
      <w:r w:rsidR="2FE944DD">
        <w:t>IT</w:t>
      </w:r>
      <w:r w:rsidR="6AA33E7E">
        <w:t>業界</w:t>
      </w:r>
      <w:r w:rsidR="006B2834">
        <w:rPr>
          <w:rFonts w:hint="eastAsia"/>
        </w:rPr>
        <w:t>や</w:t>
      </w:r>
      <w:r w:rsidR="006B2834">
        <w:t>OSS</w:t>
      </w:r>
      <w:r w:rsidR="006B2834">
        <w:rPr>
          <w:rFonts w:hint="eastAsia"/>
        </w:rPr>
        <w:t>活動</w:t>
      </w:r>
      <w:r w:rsidR="005B602C">
        <w:rPr>
          <w:rFonts w:hint="eastAsia"/>
        </w:rPr>
        <w:t>で用いられている</w:t>
      </w:r>
      <w:r w:rsidR="00C460EC">
        <w:rPr>
          <w:rFonts w:hint="eastAsia"/>
        </w:rPr>
        <w:t>G</w:t>
      </w:r>
      <w:r w:rsidR="2FE944DD">
        <w:t>it</w:t>
      </w:r>
      <w:r w:rsidR="00C460EC">
        <w:t>H</w:t>
      </w:r>
      <w:r w:rsidR="2FE944DD">
        <w:t>ub</w:t>
      </w:r>
      <w:r w:rsidR="2FE944DD">
        <w:t>を利用</w:t>
      </w:r>
      <w:r w:rsidR="7FDC726B">
        <w:t>し</w:t>
      </w:r>
      <w:r w:rsidR="10919BE0">
        <w:t>,</w:t>
      </w:r>
      <w:r w:rsidR="06B41D39">
        <w:t>次の学習姿勢の習得を促す</w:t>
      </w:r>
      <w:r w:rsidR="07C7942A">
        <w:t>.</w:t>
      </w:r>
      <w:r w:rsidR="27DA363C">
        <w:t>(</w:t>
      </w:r>
      <w:r w:rsidR="06B41D39">
        <w:t>a)</w:t>
      </w:r>
      <w:r w:rsidR="1812177B">
        <w:t>時間や場所</w:t>
      </w:r>
      <w:r w:rsidR="1812177B">
        <w:t>にとらわれ</w:t>
      </w:r>
      <w:r w:rsidR="13E455B8">
        <w:t>ない</w:t>
      </w:r>
      <w:r w:rsidR="1812177B">
        <w:t>情報共有</w:t>
      </w:r>
      <w:r w:rsidR="388AB335">
        <w:t>(b)</w:t>
      </w:r>
      <w:r w:rsidR="1812177B">
        <w:t>問題や課題に対する情報</w:t>
      </w:r>
      <w:r w:rsidR="56F44CBF">
        <w:t>の</w:t>
      </w:r>
      <w:r w:rsidR="1812177B">
        <w:t>集約</w:t>
      </w:r>
      <w:r w:rsidR="2EE46A36">
        <w:t>(c)</w:t>
      </w:r>
      <w:r w:rsidR="7FBA3C86">
        <w:t>問題の</w:t>
      </w:r>
      <w:r w:rsidR="6B739C96">
        <w:t>発見から解決</w:t>
      </w:r>
      <w:r w:rsidR="574C3635">
        <w:t>までの</w:t>
      </w:r>
      <w:r w:rsidR="7E3A2237">
        <w:t>履歴を残す</w:t>
      </w:r>
      <w:r w:rsidR="7E3A2237">
        <w:t>(d)</w:t>
      </w:r>
      <w:r w:rsidR="395AE82B">
        <w:t>問題</w:t>
      </w:r>
      <w:r w:rsidR="1812177B">
        <w:t>解決までの学習経路</w:t>
      </w:r>
      <w:r w:rsidR="61743BE6">
        <w:t>の把握</w:t>
      </w:r>
      <w:r w:rsidR="128DAEC3">
        <w:t>(</w:t>
      </w:r>
      <w:r w:rsidR="3297597B">
        <w:t>e</w:t>
      </w:r>
      <w:r w:rsidR="128DAEC3">
        <w:t>)</w:t>
      </w:r>
      <w:r w:rsidR="313426C2">
        <w:t>お互いに認知しにくい状態でコミュニケーションを行</w:t>
      </w:r>
      <w:r w:rsidR="4E339BDD">
        <w:t>うことで</w:t>
      </w:r>
      <w:r w:rsidR="1812177B">
        <w:t>他者からの情報</w:t>
      </w:r>
      <w:r w:rsidR="5F6EE5C9">
        <w:t>を</w:t>
      </w:r>
      <w:r w:rsidR="1812177B">
        <w:t>批判的</w:t>
      </w:r>
      <w:r w:rsidR="1D247630">
        <w:t>に検討する</w:t>
      </w:r>
      <w:r w:rsidR="110FD577">
        <w:t>(</w:t>
      </w:r>
      <w:r w:rsidR="7B764306">
        <w:t>f</w:t>
      </w:r>
      <w:r w:rsidR="110FD577">
        <w:t>)</w:t>
      </w:r>
      <w:r w:rsidR="1812177B">
        <w:t>異質な集団に近い状態での問題解決を行う</w:t>
      </w:r>
      <w:r w:rsidR="1812177B">
        <w:t>.</w:t>
      </w:r>
      <w:r w:rsidR="008A48F1">
        <w:t>GitHub</w:t>
      </w:r>
      <w:r w:rsidR="6F430A61">
        <w:t>を利用したコミュニケーションは必然的に</w:t>
      </w:r>
      <w:r w:rsidR="1812177B">
        <w:t>テキスト</w:t>
      </w:r>
      <w:r w:rsidR="6E78BBD4">
        <w:t>ベースになる</w:t>
      </w:r>
      <w:r w:rsidR="07C7942A">
        <w:t>.</w:t>
      </w:r>
      <w:r w:rsidR="36B68A85">
        <w:t>テキスト</w:t>
      </w:r>
      <w:r w:rsidR="00FB182F">
        <w:rPr>
          <w:rFonts w:hint="eastAsia"/>
        </w:rPr>
        <w:t>コミュニケーション</w:t>
      </w:r>
      <w:r w:rsidR="5CFC1C3F">
        <w:t>で</w:t>
      </w:r>
      <w:r w:rsidR="00FB182F">
        <w:rPr>
          <w:rFonts w:hint="eastAsia"/>
        </w:rPr>
        <w:t>は</w:t>
      </w:r>
      <w:r w:rsidR="5CFC1C3F">
        <w:t>情報や知識を</w:t>
      </w:r>
      <w:r w:rsidR="5CA09F76">
        <w:t>まとめる</w:t>
      </w:r>
      <w:r w:rsidR="27ACE554">
        <w:t>こと</w:t>
      </w:r>
      <w:r w:rsidR="7CAE4A3C">
        <w:t>が</w:t>
      </w:r>
      <w:r w:rsidR="00381020">
        <w:rPr>
          <w:rFonts w:hint="eastAsia"/>
        </w:rPr>
        <w:t>求められる</w:t>
      </w:r>
      <w:r w:rsidR="07C7942A">
        <w:t>.</w:t>
      </w:r>
      <w:r w:rsidR="7CAE4A3C">
        <w:t>これにより言語リテラシー能力</w:t>
      </w:r>
      <w:r w:rsidR="00B27D5C">
        <w:rPr>
          <w:rFonts w:hint="eastAsia"/>
        </w:rPr>
        <w:t>の向上</w:t>
      </w:r>
      <w:r w:rsidR="00FC0F52">
        <w:rPr>
          <w:rFonts w:hint="eastAsia"/>
        </w:rPr>
        <w:t>を図る</w:t>
      </w:r>
      <w:r w:rsidR="1812177B">
        <w:t>.</w:t>
      </w:r>
      <w:r w:rsidR="094916F9">
        <w:t>知識の外化を促すため</w:t>
      </w:r>
      <w:r w:rsidR="094916F9">
        <w:t>,</w:t>
      </w:r>
      <w:r w:rsidR="1CC5DE86">
        <w:t>習得した知識</w:t>
      </w:r>
      <w:r w:rsidR="004F7D7B">
        <w:rPr>
          <w:rFonts w:hint="eastAsia"/>
        </w:rPr>
        <w:t>や情報</w:t>
      </w:r>
      <w:r w:rsidR="1CC5DE86">
        <w:t>の</w:t>
      </w:r>
      <w:r w:rsidR="10FFD190">
        <w:t>言語化が</w:t>
      </w:r>
      <w:r w:rsidR="3FE0DE76">
        <w:t>得意な学生には</w:t>
      </w:r>
      <w:r w:rsidR="4D293693">
        <w:t>,</w:t>
      </w:r>
      <w:r w:rsidR="795A7388">
        <w:t>その</w:t>
      </w:r>
      <w:r w:rsidR="22138448">
        <w:t>知識を</w:t>
      </w:r>
      <w:r w:rsidR="00A73097">
        <w:rPr>
          <w:rFonts w:hint="eastAsia"/>
        </w:rPr>
        <w:t>技術ブログ</w:t>
      </w:r>
      <w:r w:rsidR="0006654A">
        <w:rPr>
          <w:rFonts w:hint="eastAsia"/>
        </w:rPr>
        <w:t>に</w:t>
      </w:r>
      <w:r w:rsidR="00A73097">
        <w:rPr>
          <w:rFonts w:hint="eastAsia"/>
        </w:rPr>
        <w:t>より</w:t>
      </w:r>
      <w:r w:rsidR="68E4C9F7">
        <w:t>外部に</w:t>
      </w:r>
      <w:r w:rsidR="0F2D6564">
        <w:t>公開すること</w:t>
      </w:r>
      <w:r w:rsidR="01DB4237">
        <w:t>も</w:t>
      </w:r>
      <w:r w:rsidR="00CC1900">
        <w:rPr>
          <w:rFonts w:hint="eastAsia"/>
        </w:rPr>
        <w:t>促した</w:t>
      </w:r>
      <w:r w:rsidR="0F2D6564">
        <w:t>.</w:t>
      </w:r>
      <w:r w:rsidR="00F268CE">
        <w:rPr>
          <w:rFonts w:hint="eastAsia"/>
        </w:rPr>
        <w:t>また</w:t>
      </w:r>
      <w:r w:rsidR="00F268CE">
        <w:t>,GitHub</w:t>
      </w:r>
      <w:r w:rsidR="00F268CE">
        <w:rPr>
          <w:rFonts w:hint="eastAsia"/>
        </w:rPr>
        <w:t>で他者に貢献するように促した</w:t>
      </w:r>
      <w:r w:rsidR="00F268CE">
        <w:t>.</w:t>
      </w:r>
    </w:p>
    <w:p w14:paraId="5942B307" w14:textId="05AD9AC9" w:rsidR="001865A4" w:rsidRPr="004E000B" w:rsidRDefault="00F279BE" w:rsidP="004E000B">
      <w:pPr>
        <w:pStyle w:val="JSiSE8"/>
        <w:rPr>
          <w:rFonts w:ascii="Segoe UI" w:eastAsia="Segoe UI" w:hAnsi="Segoe UI" w:cs="Segoe UI"/>
          <w:color w:val="333333"/>
          <w:sz w:val="18"/>
          <w:szCs w:val="18"/>
        </w:rPr>
      </w:pPr>
      <w:r>
        <w:t>本検証は</w:t>
      </w:r>
      <w:r w:rsidR="00DB2667">
        <w:t>全</w:t>
      </w:r>
      <w:r w:rsidR="009C7D56">
        <w:t>15</w:t>
      </w:r>
      <w:r w:rsidR="00DB2667">
        <w:t>回の</w:t>
      </w:r>
      <w:r w:rsidR="000511CE">
        <w:t>演習</w:t>
      </w:r>
      <w:r w:rsidR="00DB2667">
        <w:t>授業で行った</w:t>
      </w:r>
      <w:r w:rsidR="00DB2667">
        <w:t>.</w:t>
      </w:r>
      <w:r w:rsidR="0038279B" w:rsidRPr="0038279B">
        <w:rPr>
          <w:rFonts w:hint="eastAsia"/>
        </w:rPr>
        <w:t>授業構成は前半と後半で大きく分かれる</w:t>
      </w:r>
      <w:r w:rsidR="0038279B">
        <w:rPr>
          <w:rFonts w:hint="eastAsia"/>
        </w:rPr>
        <w:t>.</w:t>
      </w:r>
      <w:r w:rsidR="00047DD0">
        <w:rPr>
          <w:rFonts w:hint="eastAsia"/>
        </w:rPr>
        <w:t>多くの学生は</w:t>
      </w:r>
      <w:r w:rsidR="0038279B" w:rsidRPr="0038279B">
        <w:rPr>
          <w:rFonts w:hint="eastAsia"/>
        </w:rPr>
        <w:t>サーバ構築未経験者のため</w:t>
      </w:r>
      <w:r w:rsidR="00047DD0">
        <w:t>,</w:t>
      </w:r>
      <w:r w:rsidR="0038279B" w:rsidRPr="0038279B">
        <w:rPr>
          <w:rFonts w:hint="eastAsia"/>
        </w:rPr>
        <w:t>前半では</w:t>
      </w:r>
      <w:r w:rsidR="00047DD0">
        <w:rPr>
          <w:rFonts w:hint="eastAsia"/>
        </w:rPr>
        <w:t>,</w:t>
      </w:r>
      <w:r w:rsidR="0038279B" w:rsidRPr="0038279B">
        <w:rPr>
          <w:rFonts w:hint="eastAsia"/>
        </w:rPr>
        <w:t>テキストとワークシート</w:t>
      </w:r>
      <w:r w:rsidR="00B92378">
        <w:rPr>
          <w:rFonts w:hint="eastAsia"/>
        </w:rPr>
        <w:t>を用いて</w:t>
      </w:r>
      <w:r w:rsidR="00B92378">
        <w:t>,</w:t>
      </w:r>
      <w:r w:rsidR="0038279B" w:rsidRPr="0038279B">
        <w:t>LAMP</w:t>
      </w:r>
      <w:r w:rsidR="00E67DE9">
        <w:rPr>
          <w:rFonts w:hint="eastAsia"/>
        </w:rPr>
        <w:t>構成の</w:t>
      </w:r>
      <w:r w:rsidR="009444E4">
        <w:t>W</w:t>
      </w:r>
      <w:r w:rsidR="002F05D7">
        <w:t>EB</w:t>
      </w:r>
      <w:r w:rsidR="00E67DE9">
        <w:rPr>
          <w:rFonts w:hint="eastAsia"/>
        </w:rPr>
        <w:t>アプリケーション</w:t>
      </w:r>
      <w:r w:rsidR="0038279B" w:rsidRPr="0038279B">
        <w:rPr>
          <w:rFonts w:hint="eastAsia"/>
        </w:rPr>
        <w:t>構築を</w:t>
      </w:r>
      <w:r w:rsidR="00D61807">
        <w:rPr>
          <w:rFonts w:hint="eastAsia"/>
        </w:rPr>
        <w:t>行い</w:t>
      </w:r>
      <w:r w:rsidR="00AF1AC0">
        <w:rPr>
          <w:rFonts w:hint="eastAsia"/>
        </w:rPr>
        <w:t>基礎から</w:t>
      </w:r>
      <w:r w:rsidR="008F77D6">
        <w:rPr>
          <w:rFonts w:hint="eastAsia"/>
        </w:rPr>
        <w:t>学習する</w:t>
      </w:r>
      <w:r w:rsidR="008F77D6">
        <w:t>.</w:t>
      </w:r>
      <w:r w:rsidR="0038279B" w:rsidRPr="0038279B">
        <w:rPr>
          <w:rFonts w:hint="eastAsia"/>
        </w:rPr>
        <w:t>後半は「なんらかの連携をするシステムを構築する」</w:t>
      </w:r>
      <w:r w:rsidR="009377C4">
        <w:rPr>
          <w:rFonts w:hint="eastAsia"/>
        </w:rPr>
        <w:t>という</w:t>
      </w:r>
      <w:r w:rsidR="0038279B" w:rsidRPr="0038279B">
        <w:rPr>
          <w:rFonts w:hint="eastAsia"/>
        </w:rPr>
        <w:t>自由な課題とした</w:t>
      </w:r>
      <w:r w:rsidR="009377C4">
        <w:t>.</w:t>
      </w:r>
      <w:r w:rsidR="0038279B" w:rsidRPr="0038279B">
        <w:rPr>
          <w:rFonts w:hint="eastAsia"/>
        </w:rPr>
        <w:t>前述の</w:t>
      </w:r>
      <w:r w:rsidR="0038279B" w:rsidRPr="0038279B">
        <w:t>(a)</w:t>
      </w:r>
      <w:r w:rsidR="0038279B" w:rsidRPr="0038279B">
        <w:rPr>
          <w:rFonts w:hint="eastAsia"/>
        </w:rPr>
        <w:t>〜</w:t>
      </w:r>
      <w:r w:rsidR="0038279B" w:rsidRPr="0038279B">
        <w:t>(f)</w:t>
      </w:r>
      <w:r w:rsidR="0038279B" w:rsidRPr="0038279B">
        <w:rPr>
          <w:rFonts w:hint="eastAsia"/>
        </w:rPr>
        <w:t>を促すため</w:t>
      </w:r>
      <w:r w:rsidR="0038279B" w:rsidRPr="0038279B">
        <w:t>GitHub</w:t>
      </w:r>
      <w:r w:rsidR="0038279B" w:rsidRPr="0038279B">
        <w:rPr>
          <w:rFonts w:hint="eastAsia"/>
        </w:rPr>
        <w:t>は演習全体を</w:t>
      </w:r>
      <w:r w:rsidR="00922318">
        <w:rPr>
          <w:rFonts w:hint="eastAsia"/>
        </w:rPr>
        <w:t>通して</w:t>
      </w:r>
      <w:r w:rsidR="0038279B" w:rsidRPr="0038279B">
        <w:rPr>
          <w:rFonts w:hint="eastAsia"/>
        </w:rPr>
        <w:t>利用する</w:t>
      </w:r>
      <w:r w:rsidR="0038279B" w:rsidRPr="0038279B">
        <w:t>.</w:t>
      </w:r>
    </w:p>
    <w:p w14:paraId="0A3508EE" w14:textId="63448EE1" w:rsidR="00154CFF" w:rsidRDefault="00DB2667" w:rsidP="00F047ED">
      <w:pPr>
        <w:pStyle w:val="JSiSE8"/>
      </w:pPr>
      <w:r>
        <w:t>前半の授業では</w:t>
      </w:r>
      <w:r>
        <w:t>,</w:t>
      </w:r>
      <w:r w:rsidR="00E37C5A">
        <w:t>演習内容を示した</w:t>
      </w:r>
      <w:r w:rsidR="00B56B4E">
        <w:t>サーバ構築演習</w:t>
      </w:r>
      <w:r w:rsidR="00081A90">
        <w:t>を行った</w:t>
      </w:r>
      <w:r w:rsidR="00081A90">
        <w:t>.</w:t>
      </w:r>
      <w:r w:rsidR="00B56B4E">
        <w:t>Amazon Web Services</w:t>
      </w:r>
      <w:r w:rsidR="00B56B4E">
        <w:t>が提供する仮想サーバ上に</w:t>
      </w:r>
      <w:r w:rsidR="00D6146D">
        <w:t>WEB</w:t>
      </w:r>
      <w:r w:rsidR="00D6146D">
        <w:t>アプリケーション</w:t>
      </w:r>
      <w:r w:rsidR="00B56B4E">
        <w:t>を構築し</w:t>
      </w:r>
      <w:r w:rsidR="00B56B4E">
        <w:t>,</w:t>
      </w:r>
      <w:r w:rsidR="00B56B4E">
        <w:t>実践的な演習を行った</w:t>
      </w:r>
      <w:r w:rsidR="00B56B4E">
        <w:t>.</w:t>
      </w:r>
      <w:r w:rsidR="009166F7">
        <w:t>実践的な演習を行うことで</w:t>
      </w:r>
      <w:r w:rsidR="009166F7">
        <w:t>,</w:t>
      </w:r>
      <w:r w:rsidR="0053782D">
        <w:t>発展的な知識習得や内発的モチベーションの向上を目指した</w:t>
      </w:r>
      <w:r w:rsidR="0053782D">
        <w:t>.</w:t>
      </w:r>
      <w:r w:rsidR="00B56B4E">
        <w:t>学生に</w:t>
      </w:r>
      <w:r w:rsidR="008C5D48">
        <w:t>は</w:t>
      </w:r>
      <w:r w:rsidR="00B56B4E">
        <w:t>,</w:t>
      </w:r>
      <w:r w:rsidR="00B56B4E">
        <w:t>演習の内容を示すため</w:t>
      </w:r>
      <w:r w:rsidR="00B56B4E">
        <w:t>,</w:t>
      </w:r>
      <w:r w:rsidR="00B56B4E">
        <w:t>ワークシートを作成した</w:t>
      </w:r>
      <w:r w:rsidR="00B56B4E">
        <w:t>.</w:t>
      </w:r>
      <w:r w:rsidR="00B56B4E">
        <w:t>学生はワークシートに取り組みながら演習を行う</w:t>
      </w:r>
      <w:r w:rsidR="00AC570F">
        <w:rPr>
          <w:rFonts w:hint="eastAsia"/>
        </w:rPr>
        <w:t>.</w:t>
      </w:r>
      <w:r w:rsidR="00AC570F" w:rsidRPr="00AC570F">
        <w:rPr>
          <w:rFonts w:hint="eastAsia"/>
        </w:rPr>
        <w:t>多くの学生はサーバ構築未経験者のため</w:t>
      </w:r>
      <w:r w:rsidR="00B56B4E">
        <w:t>,</w:t>
      </w:r>
      <w:r w:rsidR="00B56B4E">
        <w:t>ワークシートに準拠したサーバ構築演習の資料を作成した</w:t>
      </w:r>
      <w:r w:rsidR="00B56B4E">
        <w:t>.</w:t>
      </w:r>
      <w:r w:rsidR="00760748">
        <w:t>資料では</w:t>
      </w:r>
      <w:r w:rsidR="00760748">
        <w:t>,</w:t>
      </w:r>
      <w:r w:rsidR="003D012E">
        <w:t>派生知識</w:t>
      </w:r>
      <w:r w:rsidR="008401D3">
        <w:t>に関する外部の資料の提示も行った</w:t>
      </w:r>
      <w:r w:rsidR="008401D3">
        <w:t>.</w:t>
      </w:r>
      <w:r w:rsidR="00F33B68">
        <w:t>また</w:t>
      </w:r>
      <w:r w:rsidR="00F742FB">
        <w:t>,</w:t>
      </w:r>
      <w:r w:rsidR="00B56B4E">
        <w:t>サーバ構築</w:t>
      </w:r>
      <w:r w:rsidR="00D50099">
        <w:rPr>
          <w:rFonts w:hint="eastAsia"/>
        </w:rPr>
        <w:t>未経験の</w:t>
      </w:r>
      <w:r w:rsidR="00B56B4E">
        <w:t>学生が問題を認知し</w:t>
      </w:r>
      <w:r w:rsidR="00B56B4E">
        <w:t>,</w:t>
      </w:r>
      <w:r w:rsidR="00B56B4E">
        <w:t>問題の調査を行うことは困難だと考えられた</w:t>
      </w:r>
      <w:r w:rsidR="00B56B4E">
        <w:t>.</w:t>
      </w:r>
      <w:r w:rsidR="00B56B4E">
        <w:t>そのため</w:t>
      </w:r>
      <w:r w:rsidR="00B56B4E">
        <w:t>,</w:t>
      </w:r>
      <w:r w:rsidR="00B56B4E">
        <w:t>サーバ構築演習</w:t>
      </w:r>
      <w:r w:rsidR="003B1516">
        <w:t>支援</w:t>
      </w:r>
      <w:r w:rsidR="00B56B4E">
        <w:t>ツールを作成し導入した</w:t>
      </w:r>
      <w:r w:rsidR="00B56B4E">
        <w:t>.</w:t>
      </w:r>
      <w:r w:rsidR="00B56B4E">
        <w:t>このツールでは</w:t>
      </w:r>
      <w:r w:rsidR="00B56B4E">
        <w:t>,</w:t>
      </w:r>
      <w:r w:rsidR="00B56B4E">
        <w:t>学生が問題を認知することを</w:t>
      </w:r>
      <w:r w:rsidR="00B56B4E">
        <w:lastRenderedPageBreak/>
        <w:t>支援する</w:t>
      </w:r>
      <w:r w:rsidR="00B56B4E">
        <w:t>.</w:t>
      </w:r>
      <w:r w:rsidR="005061D4">
        <w:t>GitHub</w:t>
      </w:r>
      <w:r w:rsidR="005061D4">
        <w:t>を用いた</w:t>
      </w:r>
      <w:r w:rsidR="000E24FE">
        <w:t>コミュニケーションは学生全員で行い</w:t>
      </w:r>
      <w:r w:rsidR="000E24FE">
        <w:t>,</w:t>
      </w:r>
      <w:r w:rsidR="00DB6BA7">
        <w:t>学生同士が認知しにくい状態で行った</w:t>
      </w:r>
      <w:r w:rsidR="00DB6BA7">
        <w:t>.</w:t>
      </w:r>
      <w:r w:rsidR="00DB6BA7">
        <w:t>これにより</w:t>
      </w:r>
      <w:r w:rsidR="00DB6BA7">
        <w:t>,</w:t>
      </w:r>
      <w:r w:rsidR="00BA16B3">
        <w:t>情報の妥当性の評価</w:t>
      </w:r>
      <w:r w:rsidR="00BA16B3">
        <w:t>,</w:t>
      </w:r>
      <w:r w:rsidR="00892648">
        <w:t>異質な集団での活動を目指した</w:t>
      </w:r>
      <w:r w:rsidR="00892648">
        <w:t>.</w:t>
      </w:r>
      <w:r w:rsidR="00792105">
        <w:t>GitHub</w:t>
      </w:r>
      <w:r w:rsidR="00792105">
        <w:t>の</w:t>
      </w:r>
      <w:r w:rsidR="004F538B">
        <w:t>コメントの</w:t>
      </w:r>
      <w:r w:rsidR="00505146">
        <w:t>書き方にルールを設け</w:t>
      </w:r>
      <w:r w:rsidR="00505146">
        <w:t>,</w:t>
      </w:r>
      <w:r w:rsidR="00505146">
        <w:t>学生に</w:t>
      </w:r>
      <w:r w:rsidR="00EC5C4B">
        <w:t>書くべき内容</w:t>
      </w:r>
      <w:r w:rsidR="00505146">
        <w:t>を示した</w:t>
      </w:r>
      <w:r w:rsidR="00505146">
        <w:t>.</w:t>
      </w:r>
      <w:r w:rsidR="00505146">
        <w:t>これにより</w:t>
      </w:r>
      <w:r w:rsidR="00505146">
        <w:t>,</w:t>
      </w:r>
      <w:r w:rsidR="00EC5C4B">
        <w:t>学びかた</w:t>
      </w:r>
      <w:r w:rsidR="0007707C">
        <w:t>(</w:t>
      </w:r>
      <w:r w:rsidR="00CD6320">
        <w:t>学習プロセス</w:t>
      </w:r>
      <w:r w:rsidR="0007707C">
        <w:t>)</w:t>
      </w:r>
      <w:r w:rsidR="00EC5C4B">
        <w:t>の</w:t>
      </w:r>
      <w:r w:rsidR="004E4AD1">
        <w:rPr>
          <w:rFonts w:hint="eastAsia"/>
        </w:rPr>
        <w:t>把握</w:t>
      </w:r>
      <w:r w:rsidR="00EC5C4B">
        <w:t>,</w:t>
      </w:r>
      <w:r w:rsidR="00EC5C4B">
        <w:t>基礎的リテラシーの向上</w:t>
      </w:r>
      <w:r w:rsidR="009E0641">
        <w:t>を</w:t>
      </w:r>
      <w:r w:rsidR="005A238E">
        <w:rPr>
          <w:rFonts w:hint="eastAsia"/>
        </w:rPr>
        <w:t>図った</w:t>
      </w:r>
      <w:r w:rsidR="009E0641">
        <w:t>.</w:t>
      </w:r>
      <w:r w:rsidR="000C619D">
        <w:t>後半の演習では</w:t>
      </w:r>
      <w:r w:rsidR="000C619D">
        <w:t>,</w:t>
      </w:r>
      <w:r w:rsidR="005B036B">
        <w:t>前半で学んだ知識の活用を行えるように</w:t>
      </w:r>
      <w:r w:rsidR="003210FF">
        <w:t>,</w:t>
      </w:r>
      <w:r w:rsidR="00DD46E8">
        <w:t>個人やグループで課題を設定し</w:t>
      </w:r>
      <w:r w:rsidR="00DD46E8">
        <w:t>,</w:t>
      </w:r>
      <w:r w:rsidR="00DD46E8">
        <w:t>学生らで調査しながらサーバ構築を行うようにした</w:t>
      </w:r>
      <w:r w:rsidR="00DD46E8">
        <w:t>.</w:t>
      </w:r>
      <w:r w:rsidR="00352EAF">
        <w:t>最後の授業では</w:t>
      </w:r>
      <w:r w:rsidR="00352EAF">
        <w:t>,</w:t>
      </w:r>
      <w:r w:rsidR="00352EAF">
        <w:t>知識の外化を行うため</w:t>
      </w:r>
      <w:r w:rsidR="008F0016">
        <w:t>他の学生の前で後半の授業の成果物の</w:t>
      </w:r>
      <w:r w:rsidR="001B30B0">
        <w:t>発表を行った</w:t>
      </w:r>
      <w:r w:rsidR="001B30B0">
        <w:t>.</w:t>
      </w:r>
    </w:p>
    <w:p w14:paraId="56EABAB7" w14:textId="1FEE0B52" w:rsidR="00866E07" w:rsidRPr="00AF4F44" w:rsidRDefault="00866E07" w:rsidP="00154CFF">
      <w:pPr>
        <w:pStyle w:val="JSiSE8"/>
        <w:ind w:firstLineChars="0" w:firstLine="0"/>
      </w:pPr>
    </w:p>
    <w:p w14:paraId="3BA76ED8" w14:textId="690E8A1E" w:rsidR="0053266C" w:rsidRDefault="00927F7C" w:rsidP="0053266C">
      <w:pPr>
        <w:pStyle w:val="JSiSE1"/>
      </w:pPr>
      <w:r>
        <w:rPr>
          <w:rFonts w:hint="eastAsia"/>
        </w:rPr>
        <w:t>評価</w:t>
      </w:r>
    </w:p>
    <w:p w14:paraId="6025005E" w14:textId="266330D5" w:rsidR="2576402B" w:rsidRDefault="6FC24F7F" w:rsidP="610AFC90">
      <w:pPr>
        <w:pStyle w:val="JSiSE8"/>
      </w:pPr>
      <w:r>
        <w:t>前半の演習の事前事後アンケートの差分</w:t>
      </w:r>
      <w:r w:rsidR="000E3D10">
        <w:rPr>
          <w:rFonts w:hint="eastAsia"/>
        </w:rPr>
        <w:t>,</w:t>
      </w:r>
      <w:r w:rsidR="74195E4F">
        <w:t>授業</w:t>
      </w:r>
      <w:r w:rsidR="14115E4F">
        <w:t>全体を</w:t>
      </w:r>
      <w:r w:rsidR="11AA3459">
        <w:t>通しての</w:t>
      </w:r>
      <w:r w:rsidR="000E3D10">
        <w:t>G</w:t>
      </w:r>
      <w:r>
        <w:t>it</w:t>
      </w:r>
      <w:r w:rsidR="000E3D10">
        <w:t>H</w:t>
      </w:r>
      <w:r>
        <w:t>ub</w:t>
      </w:r>
      <w:r w:rsidR="004604D2">
        <w:rPr>
          <w:rFonts w:hint="eastAsia"/>
        </w:rPr>
        <w:t>のコメント</w:t>
      </w:r>
      <w:r w:rsidR="472EA2F8">
        <w:t>履歴</w:t>
      </w:r>
      <w:r w:rsidR="77F1ED0A">
        <w:t>および</w:t>
      </w:r>
      <w:r w:rsidR="2407556E">
        <w:t>インタビュー</w:t>
      </w:r>
      <w:r w:rsidR="472EA2F8">
        <w:t>をもとに評価を行う</w:t>
      </w:r>
      <w:r w:rsidR="00B9544F">
        <w:rPr>
          <w:rFonts w:hint="eastAsia"/>
        </w:rPr>
        <w:t>.</w:t>
      </w:r>
    </w:p>
    <w:p w14:paraId="09E89FD6" w14:textId="280ED0AD" w:rsidR="719C6B62" w:rsidRDefault="5A943E80" w:rsidP="610AFC90">
      <w:pPr>
        <w:pStyle w:val="JSiSE8"/>
      </w:pPr>
      <w:r>
        <w:t>アンケート</w:t>
      </w:r>
      <w:r w:rsidR="00E17761">
        <w:rPr>
          <w:rFonts w:hint="eastAsia"/>
        </w:rPr>
        <w:t>の設問</w:t>
      </w:r>
      <w:r w:rsidR="0416A952">
        <w:t>は</w:t>
      </w:r>
      <w:r w:rsidR="01C8D1C4">
        <w:t>ARCS</w:t>
      </w:r>
      <w:r w:rsidR="01C8D1C4">
        <w:t>モデル</w:t>
      </w:r>
      <w:r w:rsidR="0F9BE324">
        <w:t>を参考にした</w:t>
      </w:r>
      <w:r w:rsidR="01C8D1C4">
        <w:t>.</w:t>
      </w:r>
      <w:r w:rsidR="01C8D1C4">
        <w:t>本</w:t>
      </w:r>
      <w:del w:id="0" w:author="作成者">
        <w:r w:rsidR="719C6B62" w:rsidDel="01C8D1C4">
          <w:delText>研究で提案する</w:delText>
        </w:r>
      </w:del>
      <w:r w:rsidR="01C8D1C4">
        <w:t>学習モデルが</w:t>
      </w:r>
      <w:r w:rsidR="5D380F8A">
        <w:t>学生の主体的な学習に</w:t>
      </w:r>
      <w:del w:id="1" w:author="作成者">
        <w:r w:rsidR="719C6B62" w:rsidDel="5D380F8A">
          <w:delText>どのような効果を</w:delText>
        </w:r>
      </w:del>
      <w:r w:rsidR="5D380F8A">
        <w:t>与えた</w:t>
      </w:r>
      <w:ins w:id="2" w:author="作成者">
        <w:r w:rsidR="59F366B3">
          <w:t>効果</w:t>
        </w:r>
      </w:ins>
      <w:del w:id="3" w:author="作成者">
        <w:r w:rsidR="719C6B62" w:rsidDel="5D380F8A">
          <w:delText>のか</w:delText>
        </w:r>
      </w:del>
      <w:r w:rsidR="5D380F8A">
        <w:t>を</w:t>
      </w:r>
      <w:r w:rsidR="52C01D6F">
        <w:t>評価する</w:t>
      </w:r>
      <w:r w:rsidR="52C01D6F">
        <w:t>.</w:t>
      </w:r>
      <w:r w:rsidR="03480FD9">
        <w:t>回答はリッカー</w:t>
      </w:r>
      <w:r w:rsidR="3D4C1644">
        <w:t>ト尺度に沿った</w:t>
      </w:r>
      <w:r w:rsidR="00B65B66">
        <w:t>6</w:t>
      </w:r>
      <w:r w:rsidR="3D4C1644">
        <w:t>つの項目で選択肢を設けた</w:t>
      </w:r>
      <w:r w:rsidR="3D4C1644">
        <w:t>.</w:t>
      </w:r>
      <w:r w:rsidR="7ABD8540">
        <w:t>アンケートの有効回答数は</w:t>
      </w:r>
      <w:r w:rsidR="3D7E8022">
        <w:t>25</w:t>
      </w:r>
      <w:r w:rsidR="3D7E8022">
        <w:t>件である</w:t>
      </w:r>
      <w:r w:rsidR="3D7E8022">
        <w:t>.</w:t>
      </w:r>
      <w:ins w:id="4" w:author="作成者">
        <w:r w:rsidR="0BDA4247">
          <w:t xml:space="preserve"> </w:t>
        </w:r>
        <w:r w:rsidR="0BDA4247">
          <w:t>表</w:t>
        </w:r>
        <w:r w:rsidR="0BDA4247">
          <w:t>3.1</w:t>
        </w:r>
        <w:r w:rsidR="0BDA4247">
          <w:t>に</w:t>
        </w:r>
        <w:r w:rsidR="0BDA4247">
          <w:t>,</w:t>
        </w:r>
      </w:ins>
      <w:r w:rsidR="105A2AA3">
        <w:t>サーバ構築演習に関する「注意」「関連性」「自信」</w:t>
      </w:r>
      <w:ins w:id="5" w:author="作成者">
        <w:r w:rsidR="28A8FD1F">
          <w:t>について</w:t>
        </w:r>
      </w:ins>
      <w:del w:id="6" w:author="作成者">
        <w:r w:rsidR="719C6B62" w:rsidDel="105A2AA3">
          <w:delText>の効果を示す</w:delText>
        </w:r>
        <w:r w:rsidR="719C6B62" w:rsidDel="105A2AA3">
          <w:delText>.</w:delText>
        </w:r>
        <w:r w:rsidR="719C6B62" w:rsidDel="1F39FDE7">
          <w:delText xml:space="preserve"> </w:delText>
        </w:r>
        <w:r w:rsidR="719C6B62" w:rsidDel="1F39FDE7">
          <w:delText>表</w:delText>
        </w:r>
        <w:r w:rsidR="719C6B62" w:rsidDel="1F39FDE7">
          <w:delText>3.1</w:delText>
        </w:r>
        <w:r w:rsidR="719C6B62" w:rsidDel="1F39FDE7">
          <w:delText>に</w:delText>
        </w:r>
      </w:del>
      <w:r w:rsidR="1F39FDE7">
        <w:t>事前事後アンケートで</w:t>
      </w:r>
      <w:r w:rsidR="006D0435">
        <w:rPr>
          <w:rFonts w:hint="eastAsia"/>
        </w:rPr>
        <w:t>良い</w:t>
      </w:r>
      <w:r w:rsidR="1F39FDE7">
        <w:t>効果があった学生の人数と割合を示した</w:t>
      </w:r>
      <w:r w:rsidR="1F39FDE7">
        <w:t>.</w:t>
      </w:r>
    </w:p>
    <w:p w14:paraId="686F2BDE" w14:textId="4176F59B" w:rsidR="00944788" w:rsidRDefault="006E512A" w:rsidP="006E512A">
      <w:pPr>
        <w:pStyle w:val="JSiSE8"/>
        <w:ind w:firstLineChars="0" w:firstLine="0"/>
        <w:jc w:val="center"/>
      </w:pPr>
      <w:r>
        <w:rPr>
          <w:rFonts w:hint="eastAsia"/>
        </w:rPr>
        <w:t>表</w:t>
      </w:r>
      <w:r>
        <w:t xml:space="preserve">3.1 </w:t>
      </w:r>
      <w:r w:rsidR="000A150A">
        <w:t>ARCS</w:t>
      </w:r>
      <w:r w:rsidR="000A150A">
        <w:rPr>
          <w:rFonts w:hint="eastAsia"/>
        </w:rPr>
        <w:t>モデルの</w:t>
      </w:r>
      <w:r w:rsidR="007D1DAE">
        <w:rPr>
          <w:rFonts w:hint="eastAsia"/>
        </w:rPr>
        <w:t>アンケート結果</w:t>
      </w:r>
    </w:p>
    <w:tbl>
      <w:tblPr>
        <w:tblStyle w:val="a9"/>
        <w:tblW w:w="0" w:type="auto"/>
        <w:tblLook w:val="04A0" w:firstRow="1" w:lastRow="0" w:firstColumn="1" w:lastColumn="0" w:noHBand="0" w:noVBand="1"/>
      </w:tblPr>
      <w:tblGrid>
        <w:gridCol w:w="1601"/>
        <w:gridCol w:w="1602"/>
        <w:gridCol w:w="1602"/>
      </w:tblGrid>
      <w:tr w:rsidR="00456221" w14:paraId="4447E534" w14:textId="77777777" w:rsidTr="00456221">
        <w:tc>
          <w:tcPr>
            <w:tcW w:w="1601" w:type="dxa"/>
          </w:tcPr>
          <w:p w14:paraId="506FFA90" w14:textId="1FAD10A9" w:rsidR="00456221" w:rsidRDefault="00944788" w:rsidP="00570ADC">
            <w:pPr>
              <w:pStyle w:val="JSiSE8"/>
              <w:ind w:firstLineChars="0" w:firstLine="0"/>
            </w:pPr>
            <w:r>
              <w:rPr>
                <w:rFonts w:hint="eastAsia"/>
              </w:rPr>
              <w:t>項目</w:t>
            </w:r>
          </w:p>
        </w:tc>
        <w:tc>
          <w:tcPr>
            <w:tcW w:w="1602" w:type="dxa"/>
          </w:tcPr>
          <w:p w14:paraId="72EC3BA7" w14:textId="7705ECC2" w:rsidR="00456221" w:rsidRDefault="00765026" w:rsidP="00570ADC">
            <w:pPr>
              <w:pStyle w:val="JSiSE8"/>
              <w:ind w:firstLineChars="0" w:firstLine="0"/>
            </w:pPr>
            <w:r>
              <w:rPr>
                <w:rFonts w:hint="eastAsia"/>
              </w:rPr>
              <w:t>人数</w:t>
            </w:r>
          </w:p>
        </w:tc>
        <w:tc>
          <w:tcPr>
            <w:tcW w:w="1602" w:type="dxa"/>
          </w:tcPr>
          <w:p w14:paraId="6BB97199" w14:textId="1998C757" w:rsidR="00456221" w:rsidRDefault="00765026" w:rsidP="00570ADC">
            <w:pPr>
              <w:pStyle w:val="JSiSE8"/>
              <w:ind w:firstLineChars="0" w:firstLine="0"/>
            </w:pPr>
            <w:r>
              <w:rPr>
                <w:rFonts w:hint="eastAsia"/>
              </w:rPr>
              <w:t>割合</w:t>
            </w:r>
          </w:p>
        </w:tc>
      </w:tr>
      <w:tr w:rsidR="00456221" w14:paraId="78F8F1B9" w14:textId="77777777" w:rsidTr="00456221">
        <w:tc>
          <w:tcPr>
            <w:tcW w:w="1601" w:type="dxa"/>
          </w:tcPr>
          <w:p w14:paraId="1530E804" w14:textId="3EC0D81E" w:rsidR="00456221" w:rsidRDefault="00A86908" w:rsidP="00570ADC">
            <w:pPr>
              <w:pStyle w:val="JSiSE8"/>
              <w:ind w:firstLineChars="0" w:firstLine="0"/>
            </w:pPr>
            <w:r>
              <w:rPr>
                <w:rFonts w:hint="eastAsia"/>
              </w:rPr>
              <w:t>注意</w:t>
            </w:r>
          </w:p>
        </w:tc>
        <w:tc>
          <w:tcPr>
            <w:tcW w:w="1602" w:type="dxa"/>
          </w:tcPr>
          <w:p w14:paraId="1041990E" w14:textId="39152B95" w:rsidR="00456221" w:rsidRDefault="0093486A" w:rsidP="00570ADC">
            <w:pPr>
              <w:pStyle w:val="JSiSE8"/>
              <w:ind w:firstLineChars="0" w:firstLine="0"/>
            </w:pPr>
            <w:r>
              <w:t>24</w:t>
            </w:r>
            <w:r>
              <w:rPr>
                <w:rFonts w:hint="eastAsia"/>
              </w:rPr>
              <w:t>人</w:t>
            </w:r>
          </w:p>
        </w:tc>
        <w:tc>
          <w:tcPr>
            <w:tcW w:w="1602" w:type="dxa"/>
          </w:tcPr>
          <w:p w14:paraId="3F995905" w14:textId="7F18BB3B" w:rsidR="00456221" w:rsidRDefault="00765026" w:rsidP="00570ADC">
            <w:pPr>
              <w:pStyle w:val="JSiSE8"/>
              <w:ind w:firstLineChars="0" w:firstLine="0"/>
            </w:pPr>
            <w:r>
              <w:t>96%</w:t>
            </w:r>
          </w:p>
        </w:tc>
      </w:tr>
      <w:tr w:rsidR="00456221" w14:paraId="729DB15F" w14:textId="77777777" w:rsidTr="00456221">
        <w:tc>
          <w:tcPr>
            <w:tcW w:w="1601" w:type="dxa"/>
          </w:tcPr>
          <w:p w14:paraId="015E4F68" w14:textId="77A05610" w:rsidR="00456221" w:rsidRDefault="00A86908" w:rsidP="00570ADC">
            <w:pPr>
              <w:pStyle w:val="JSiSE8"/>
              <w:ind w:firstLineChars="0" w:firstLine="0"/>
            </w:pPr>
            <w:r>
              <w:rPr>
                <w:rFonts w:hint="eastAsia"/>
              </w:rPr>
              <w:t>関連性</w:t>
            </w:r>
          </w:p>
        </w:tc>
        <w:tc>
          <w:tcPr>
            <w:tcW w:w="1602" w:type="dxa"/>
          </w:tcPr>
          <w:p w14:paraId="1A18EC60" w14:textId="3D4BADDB" w:rsidR="00456221" w:rsidRDefault="0093486A" w:rsidP="00570ADC">
            <w:pPr>
              <w:pStyle w:val="JSiSE8"/>
              <w:ind w:firstLineChars="0" w:firstLine="0"/>
            </w:pPr>
            <w:r>
              <w:t>17</w:t>
            </w:r>
            <w:r>
              <w:rPr>
                <w:rFonts w:hint="eastAsia"/>
              </w:rPr>
              <w:t>人</w:t>
            </w:r>
          </w:p>
        </w:tc>
        <w:tc>
          <w:tcPr>
            <w:tcW w:w="1602" w:type="dxa"/>
          </w:tcPr>
          <w:p w14:paraId="4930DD11" w14:textId="4D3B04AA" w:rsidR="00456221" w:rsidRDefault="00021949" w:rsidP="00570ADC">
            <w:pPr>
              <w:pStyle w:val="JSiSE8"/>
              <w:ind w:firstLineChars="0" w:firstLine="0"/>
            </w:pPr>
            <w:r>
              <w:rPr>
                <w:rFonts w:hint="eastAsia"/>
              </w:rPr>
              <w:t>6</w:t>
            </w:r>
            <w:r>
              <w:t>8%</w:t>
            </w:r>
          </w:p>
        </w:tc>
      </w:tr>
      <w:tr w:rsidR="00456221" w14:paraId="796B7556" w14:textId="77777777" w:rsidTr="00456221">
        <w:tc>
          <w:tcPr>
            <w:tcW w:w="1601" w:type="dxa"/>
          </w:tcPr>
          <w:p w14:paraId="26AA8A17" w14:textId="36C68F4B" w:rsidR="00456221" w:rsidRDefault="00A86908" w:rsidP="00570ADC">
            <w:pPr>
              <w:pStyle w:val="JSiSE8"/>
              <w:ind w:firstLineChars="0" w:firstLine="0"/>
            </w:pPr>
            <w:r>
              <w:rPr>
                <w:rFonts w:hint="eastAsia"/>
              </w:rPr>
              <w:t>自信</w:t>
            </w:r>
          </w:p>
        </w:tc>
        <w:tc>
          <w:tcPr>
            <w:tcW w:w="1602" w:type="dxa"/>
          </w:tcPr>
          <w:p w14:paraId="77806281" w14:textId="2934ABF9" w:rsidR="00456221" w:rsidRDefault="0093486A" w:rsidP="00570ADC">
            <w:pPr>
              <w:pStyle w:val="JSiSE8"/>
              <w:ind w:firstLineChars="0" w:firstLine="0"/>
            </w:pPr>
            <w:r>
              <w:t>22</w:t>
            </w:r>
            <w:r>
              <w:rPr>
                <w:rFonts w:hint="eastAsia"/>
              </w:rPr>
              <w:t>人</w:t>
            </w:r>
          </w:p>
        </w:tc>
        <w:tc>
          <w:tcPr>
            <w:tcW w:w="1602" w:type="dxa"/>
          </w:tcPr>
          <w:p w14:paraId="134FDA04" w14:textId="2C675ABC" w:rsidR="00456221" w:rsidRDefault="001C3EF7" w:rsidP="00570ADC">
            <w:pPr>
              <w:pStyle w:val="JSiSE8"/>
              <w:ind w:firstLineChars="0" w:firstLine="0"/>
            </w:pPr>
            <w:r>
              <w:rPr>
                <w:rFonts w:hint="eastAsia"/>
              </w:rPr>
              <w:t>8</w:t>
            </w:r>
            <w:r>
              <w:t>8%</w:t>
            </w:r>
          </w:p>
        </w:tc>
      </w:tr>
    </w:tbl>
    <w:p w14:paraId="01335018" w14:textId="61A02878" w:rsidR="362BD7AB" w:rsidRDefault="624FA115" w:rsidP="00951E58">
      <w:pPr>
        <w:pStyle w:val="JSiSE8"/>
        <w:ind w:firstLineChars="0" w:firstLine="0"/>
        <w:rPr>
          <w:ins w:id="7" w:author="作成者"/>
        </w:rPr>
      </w:pPr>
      <w:del w:id="8" w:author="作成者">
        <w:r w:rsidDel="781607C0">
          <w:delText>サーバ構築演習後に</w:delText>
        </w:r>
        <w:r w:rsidDel="781607C0">
          <w:delText>,</w:delText>
        </w:r>
      </w:del>
    </w:p>
    <w:p w14:paraId="7AA9CDFA" w14:textId="7AC96AF8" w:rsidR="362BD7AB" w:rsidRDefault="5CAA8660" w:rsidP="610AFC90">
      <w:pPr>
        <w:pStyle w:val="JSiSE8"/>
      </w:pPr>
      <w:ins w:id="9" w:author="作成者">
        <w:r>
          <w:t>事後アンケートにのみ設けた設問</w:t>
        </w:r>
      </w:ins>
      <w:r w:rsidR="585C4742">
        <w:t>「</w:t>
      </w:r>
      <w:r w:rsidR="003A0942">
        <w:rPr>
          <w:rFonts w:hint="eastAsia"/>
        </w:rPr>
        <w:t>(</w:t>
      </w:r>
      <w:r w:rsidR="003A0942">
        <w:rPr>
          <w:rFonts w:hint="eastAsia"/>
        </w:rPr>
        <w:t>本検証以外で行っている</w:t>
      </w:r>
      <w:r w:rsidR="003A0942">
        <w:t>)</w:t>
      </w:r>
      <w:r w:rsidR="585C4742">
        <w:t>グループワークで積極的に発言できたか」</w:t>
      </w:r>
      <w:del w:id="10" w:author="作成者">
        <w:r w:rsidR="624FA115" w:rsidDel="585C4742">
          <w:delText>の設問と</w:delText>
        </w:r>
      </w:del>
      <w:r w:rsidR="585C4742">
        <w:t>「</w:t>
      </w:r>
      <w:r w:rsidR="77333937">
        <w:t xml:space="preserve">GitHub </w:t>
      </w:r>
      <w:r w:rsidR="77333937">
        <w:t>で積極的にコメントできたか</w:t>
      </w:r>
      <w:r w:rsidR="585C4742">
        <w:t>」</w:t>
      </w:r>
      <w:del w:id="11" w:author="作成者">
        <w:r w:rsidR="624FA115" w:rsidDel="77333937">
          <w:delText>の設問を設けた</w:delText>
        </w:r>
        <w:r w:rsidR="624FA115" w:rsidDel="77333937">
          <w:delText>.</w:delText>
        </w:r>
        <w:r w:rsidR="624FA115" w:rsidDel="18F644F6">
          <w:delText>結果は</w:delText>
        </w:r>
        <w:r w:rsidR="624FA115" w:rsidDel="18F644F6">
          <w:delText>,</w:delText>
        </w:r>
      </w:del>
      <w:ins w:id="12" w:author="作成者">
        <w:r w:rsidR="0341A868">
          <w:t>をまとめると</w:t>
        </w:r>
        <w:r w:rsidR="0341A868">
          <w:t>,</w:t>
        </w:r>
      </w:ins>
      <w:r w:rsidR="18F644F6">
        <w:t>21</w:t>
      </w:r>
      <w:r w:rsidR="18F644F6">
        <w:t>名</w:t>
      </w:r>
      <w:r w:rsidR="18F644F6">
        <w:t>(</w:t>
      </w:r>
      <w:r w:rsidR="4842BC69">
        <w:t>84%</w:t>
      </w:r>
      <w:r w:rsidR="18F644F6">
        <w:t>)</w:t>
      </w:r>
      <w:r w:rsidR="18F644F6">
        <w:t>の学生は</w:t>
      </w:r>
      <w:r w:rsidR="4842BC69">
        <w:t>G</w:t>
      </w:r>
      <w:r w:rsidR="690E00A9">
        <w:t>it</w:t>
      </w:r>
      <w:r w:rsidR="4842BC69">
        <w:t>H</w:t>
      </w:r>
      <w:r w:rsidR="690E00A9">
        <w:t>ub</w:t>
      </w:r>
      <w:r w:rsidR="78B2DF77">
        <w:t>のコメント</w:t>
      </w:r>
      <w:r w:rsidR="4842BC69">
        <w:t>よりグループワークの方が積極的に発言できたと回答した</w:t>
      </w:r>
      <w:r w:rsidR="4842BC69">
        <w:t>.</w:t>
      </w:r>
      <w:r w:rsidR="67A1DC8F">
        <w:t>サーバ構築演習支援ツールに関する設問では</w:t>
      </w:r>
      <w:r w:rsidR="67A1DC8F">
        <w:t>,</w:t>
      </w:r>
      <w:r w:rsidR="574BD458">
        <w:t>12</w:t>
      </w:r>
      <w:r w:rsidR="574BD458">
        <w:t>名</w:t>
      </w:r>
      <w:r w:rsidR="574BD458">
        <w:t>(48%)</w:t>
      </w:r>
      <w:r w:rsidR="574BD458">
        <w:t>の学生が</w:t>
      </w:r>
      <w:r w:rsidR="70B2C36B">
        <w:t>「役に立った」と回答した</w:t>
      </w:r>
      <w:r w:rsidR="70B2C36B">
        <w:t>.</w:t>
      </w:r>
    </w:p>
    <w:p w14:paraId="58CDBB46" w14:textId="1DAD7046" w:rsidR="00927F7C" w:rsidRDefault="05CBA6CB" w:rsidP="00927F7C">
      <w:pPr>
        <w:pStyle w:val="JSiSE8"/>
      </w:pPr>
      <w:r>
        <w:t>G</w:t>
      </w:r>
      <w:r w:rsidR="3072D7FF">
        <w:t>it</w:t>
      </w:r>
      <w:r>
        <w:t>H</w:t>
      </w:r>
      <w:r w:rsidR="3072D7FF">
        <w:t>ub</w:t>
      </w:r>
      <w:r>
        <w:t xml:space="preserve"> </w:t>
      </w:r>
      <w:r>
        <w:t>に投稿された内容</w:t>
      </w:r>
      <w:ins w:id="13" w:author="作成者">
        <w:r w:rsidR="5962F726">
          <w:t>には情報が整理された投稿もあった</w:t>
        </w:r>
      </w:ins>
      <w:r w:rsidR="0011768A">
        <w:rPr>
          <w:rFonts w:hint="eastAsia"/>
        </w:rPr>
        <w:t>.</w:t>
      </w:r>
      <w:r w:rsidR="0011768A">
        <w:rPr>
          <w:rFonts w:hint="eastAsia"/>
        </w:rPr>
        <w:t>一方で</w:t>
      </w:r>
      <w:r w:rsidR="0011768A">
        <w:t>,</w:t>
      </w:r>
      <w:r w:rsidR="00D84926">
        <w:rPr>
          <w:rFonts w:hint="eastAsia"/>
        </w:rPr>
        <w:t>一部</w:t>
      </w:r>
      <w:ins w:id="14" w:author="作成者">
        <w:r w:rsidR="58A0E413">
          <w:t>の投稿で</w:t>
        </w:r>
      </w:ins>
      <w:del w:id="15" w:author="作成者">
        <w:r w:rsidR="7D5F4425" w:rsidDel="7F4120CB">
          <w:delText>から</w:delText>
        </w:r>
        <w:r w:rsidR="7D5F4425" w:rsidDel="7F4120CB">
          <w:delText>,</w:delText>
        </w:r>
      </w:del>
      <w:ins w:id="16" w:author="作成者">
        <w:r w:rsidR="11EC1808">
          <w:t>質問するべき</w:t>
        </w:r>
      </w:ins>
      <w:r w:rsidR="257C04F8">
        <w:t>問題や</w:t>
      </w:r>
      <w:r w:rsidR="771D5FDB">
        <w:t>エラー</w:t>
      </w:r>
      <w:r w:rsidR="257C04F8">
        <w:t>情報が整理されておらず</w:t>
      </w:r>
      <w:del w:id="17" w:author="作成者">
        <w:r w:rsidR="7D5F4425" w:rsidDel="7F4120CB">
          <w:delText>,</w:delText>
        </w:r>
        <w:r w:rsidR="7D5F4425" w:rsidDel="7F4120CB">
          <w:delText>問題の</w:delText>
        </w:r>
      </w:del>
      <w:r w:rsidR="0C0E9CEC">
        <w:t>解決までに時間がかかっ</w:t>
      </w:r>
      <w:r w:rsidR="00920663">
        <w:rPr>
          <w:rFonts w:hint="eastAsia"/>
        </w:rPr>
        <w:t>ていた</w:t>
      </w:r>
      <w:r w:rsidR="7EFBDC61">
        <w:t>.</w:t>
      </w:r>
      <w:del w:id="18" w:author="作成者">
        <w:r w:rsidR="7D5F4425" w:rsidDel="7F4120CB">
          <w:delText>一方で</w:delText>
        </w:r>
        <w:r w:rsidR="7D5F4425" w:rsidDel="7F4120CB">
          <w:delText>,</w:delText>
        </w:r>
        <w:r w:rsidR="7D5F4425" w:rsidDel="7F4120CB">
          <w:delText>情報が整理された投稿もあった</w:delText>
        </w:r>
        <w:r w:rsidR="7D5F4425" w:rsidDel="7F4120CB">
          <w:delText>.</w:delText>
        </w:r>
      </w:del>
    </w:p>
    <w:p w14:paraId="43B1F08D" w14:textId="503F376F" w:rsidR="00A9515F" w:rsidRPr="00916DB5" w:rsidRDefault="00F9014E" w:rsidP="00927F7C">
      <w:pPr>
        <w:pStyle w:val="JSiSE8"/>
      </w:pPr>
      <w:r>
        <w:rPr>
          <w:rFonts w:hint="eastAsia"/>
        </w:rPr>
        <w:t>教員からの働きかけにより</w:t>
      </w:r>
      <w:r>
        <w:t>,</w:t>
      </w:r>
      <w:r w:rsidR="00A9515F">
        <w:rPr>
          <w:rFonts w:hint="eastAsia"/>
        </w:rPr>
        <w:t>3</w:t>
      </w:r>
      <w:r w:rsidR="00A9515F">
        <w:rPr>
          <w:rFonts w:hint="eastAsia"/>
        </w:rPr>
        <w:t>名の学生が技術ブログを執筆し</w:t>
      </w:r>
      <w:r w:rsidR="00A9515F">
        <w:t>,</w:t>
      </w:r>
      <w:r>
        <w:rPr>
          <w:rFonts w:hint="eastAsia"/>
        </w:rPr>
        <w:t>認知プロセスの外化に取り組んだ</w:t>
      </w:r>
      <w:r>
        <w:t>.</w:t>
      </w:r>
    </w:p>
    <w:p w14:paraId="15338F5D" w14:textId="03CA99D8" w:rsidR="00927F7C" w:rsidRDefault="5F29ACC5" w:rsidP="00927F7C">
      <w:pPr>
        <w:pStyle w:val="JSiSE8"/>
      </w:pPr>
      <w:r>
        <w:t>4</w:t>
      </w:r>
      <w:r w:rsidR="5EADF95A">
        <w:t>名の学生に</w:t>
      </w:r>
      <w:r w:rsidR="70EDE4E5">
        <w:t>インタビューも行い</w:t>
      </w:r>
      <w:r w:rsidR="70EDE4E5">
        <w:t>,</w:t>
      </w:r>
      <w:r w:rsidR="70EDE4E5">
        <w:t>学生の特性に関して調査した</w:t>
      </w:r>
      <w:r w:rsidR="70EDE4E5">
        <w:t>.</w:t>
      </w:r>
      <w:ins w:id="19" w:author="作成者">
        <w:r w:rsidR="5B3449BA">
          <w:t>(</w:t>
        </w:r>
      </w:ins>
      <w:r w:rsidR="1952E0AB">
        <w:t>I</w:t>
      </w:r>
      <w:ins w:id="20" w:author="作成者">
        <w:r w:rsidR="5B3449BA">
          <w:t>)</w:t>
        </w:r>
      </w:ins>
      <w:del w:id="21" w:author="作成者">
        <w:r w:rsidR="450782F6" w:rsidDel="5F29ACC5">
          <w:delText>主体的に</w:delText>
        </w:r>
      </w:del>
      <w:r w:rsidR="19B561A1">
        <w:t>学内外かかわらず</w:t>
      </w:r>
      <w:ins w:id="22" w:author="作成者">
        <w:r w:rsidR="09674D76">
          <w:t>主体的に</w:t>
        </w:r>
      </w:ins>
      <w:del w:id="23" w:author="作成者">
        <w:r w:rsidR="450782F6" w:rsidDel="5F29ACC5">
          <w:delText>,</w:delText>
        </w:r>
      </w:del>
      <w:r w:rsidR="19B561A1">
        <w:t>課外活動に取り組む学生は</w:t>
      </w:r>
      <w:r w:rsidR="19B561A1">
        <w:t>,</w:t>
      </w:r>
      <w:r w:rsidR="763EDE42">
        <w:t>新しい</w:t>
      </w:r>
      <w:r w:rsidR="1CEDB46C">
        <w:t>こと</w:t>
      </w:r>
      <w:ins w:id="24" w:author="作成者">
        <w:r w:rsidR="1DBAD1EF">
          <w:t>への</w:t>
        </w:r>
      </w:ins>
      <w:del w:id="25" w:author="作成者">
        <w:r w:rsidR="450782F6" w:rsidDel="5F29ACC5">
          <w:delText>に</w:delText>
        </w:r>
      </w:del>
      <w:r w:rsidR="1CEDB46C">
        <w:t>挑戦</w:t>
      </w:r>
      <w:ins w:id="26" w:author="作成者">
        <w:r w:rsidR="520086DE">
          <w:t>を</w:t>
        </w:r>
      </w:ins>
      <w:del w:id="27" w:author="作成者">
        <w:r w:rsidR="450782F6" w:rsidDel="5F29ACC5">
          <w:delText>すること対して</w:delText>
        </w:r>
      </w:del>
      <w:r w:rsidR="763EDE42">
        <w:t>苦痛に感じていない</w:t>
      </w:r>
      <w:r w:rsidR="763EDE42">
        <w:t>.</w:t>
      </w:r>
      <w:r w:rsidR="093783D9">
        <w:t>この</w:t>
      </w:r>
      <w:r w:rsidR="58ABE9F5">
        <w:t>演習でも自身で</w:t>
      </w:r>
      <w:r w:rsidR="7363E905">
        <w:t>課題を設定し</w:t>
      </w:r>
      <w:r w:rsidR="7363E905">
        <w:t>,</w:t>
      </w:r>
      <w:r w:rsidR="4E0083F6">
        <w:t>能動的に学んでいた</w:t>
      </w:r>
      <w:r w:rsidR="4E0083F6">
        <w:t>.</w:t>
      </w:r>
      <w:r w:rsidR="6A8F1DF3">
        <w:t>また</w:t>
      </w:r>
      <w:r w:rsidR="24FC5D79">
        <w:t>,</w:t>
      </w:r>
      <w:r w:rsidR="24FC5D79">
        <w:t>技術ブログの執筆も行っていた</w:t>
      </w:r>
      <w:r w:rsidR="24FC5D79">
        <w:t>.</w:t>
      </w:r>
      <w:r w:rsidR="66B280D6">
        <w:t>執筆は</w:t>
      </w:r>
      <w:r w:rsidR="23E80A05">
        <w:t>教員からの助言</w:t>
      </w:r>
      <w:r w:rsidR="2B0168E8">
        <w:t>があったためと回答し</w:t>
      </w:r>
      <w:r w:rsidR="3EA19F59">
        <w:t>ている</w:t>
      </w:r>
      <w:r w:rsidR="2B0168E8">
        <w:t>.</w:t>
      </w:r>
      <w:ins w:id="28" w:author="作成者">
        <w:r w:rsidR="45FB40B2">
          <w:t>(</w:t>
        </w:r>
      </w:ins>
      <w:r w:rsidR="2B4367D0">
        <w:t>II</w:t>
      </w:r>
      <w:ins w:id="29" w:author="作成者">
        <w:r w:rsidR="45FB40B2">
          <w:t>)</w:t>
        </w:r>
      </w:ins>
      <w:r w:rsidR="2B6B1CF2">
        <w:t>興味を持っていることを実践できない</w:t>
      </w:r>
      <w:ins w:id="30" w:author="作成者">
        <w:r w:rsidR="1BD2DE32">
          <w:t>学生は</w:t>
        </w:r>
        <w:r w:rsidR="1BD2DE32">
          <w:t>,</w:t>
        </w:r>
        <w:r w:rsidR="1BD2DE32">
          <w:t>その</w:t>
        </w:r>
      </w:ins>
      <w:r w:rsidR="2B6B1CF2">
        <w:t>原因として</w:t>
      </w:r>
      <w:r w:rsidR="2B6B1CF2">
        <w:t>,</w:t>
      </w:r>
      <w:r w:rsidR="2B6B1CF2">
        <w:t>教員や友人の後押しが必要だと感じている</w:t>
      </w:r>
      <w:r w:rsidR="2B6B1CF2">
        <w:t>.</w:t>
      </w:r>
      <w:ins w:id="31" w:author="作成者">
        <w:r w:rsidR="46239514">
          <w:t>(</w:t>
        </w:r>
      </w:ins>
      <w:r w:rsidR="7259E740">
        <w:t>III</w:t>
      </w:r>
      <w:ins w:id="32" w:author="作成者">
        <w:r w:rsidR="46239514">
          <w:t>)</w:t>
        </w:r>
      </w:ins>
      <w:del w:id="33" w:author="作成者">
        <w:r w:rsidR="450782F6" w:rsidDel="5F29ACC5">
          <w:delText>一方で</w:delText>
        </w:r>
        <w:r w:rsidR="450782F6" w:rsidDel="5F29ACC5">
          <w:delText>,</w:delText>
        </w:r>
      </w:del>
      <w:r w:rsidR="04990DA8">
        <w:t>課外活動</w:t>
      </w:r>
      <w:r w:rsidR="0B5F3A40">
        <w:t>に消極的な学生は</w:t>
      </w:r>
      <w:r w:rsidR="0B5F3A40">
        <w:t>,</w:t>
      </w:r>
      <w:r w:rsidR="04990DA8">
        <w:t>主体的に学ぶことに苦痛を感じている</w:t>
      </w:r>
      <w:r w:rsidR="04990DA8">
        <w:t>.</w:t>
      </w:r>
      <w:r w:rsidR="7AB351F1">
        <w:t>この演習では</w:t>
      </w:r>
      <w:r w:rsidR="7AB351F1">
        <w:t>,</w:t>
      </w:r>
      <w:r w:rsidR="46A467E3">
        <w:t>自身で課題を設定できておらず</w:t>
      </w:r>
      <w:r w:rsidR="46A467E3">
        <w:t>,</w:t>
      </w:r>
      <w:r w:rsidR="2A47BF6D">
        <w:t>能動的に課題に取り</w:t>
      </w:r>
      <w:r w:rsidR="2A47BF6D">
        <w:t>組んでいない</w:t>
      </w:r>
      <w:r w:rsidR="2A47BF6D">
        <w:t>.</w:t>
      </w:r>
    </w:p>
    <w:p w14:paraId="04330FFD" w14:textId="77777777" w:rsidR="00157544" w:rsidRPr="00916DB5" w:rsidRDefault="00157544" w:rsidP="00157544">
      <w:pPr>
        <w:pStyle w:val="JSiSE8"/>
        <w:ind w:firstLineChars="0" w:firstLine="0"/>
      </w:pPr>
    </w:p>
    <w:p w14:paraId="56EABAB8" w14:textId="4FF058C6" w:rsidR="004A55AD" w:rsidRDefault="002A501F" w:rsidP="009B3FA7">
      <w:pPr>
        <w:pStyle w:val="JSiSE1"/>
        <w:ind w:left="440" w:hanging="440"/>
      </w:pPr>
      <w:r>
        <w:rPr>
          <w:rFonts w:hint="eastAsia"/>
        </w:rPr>
        <w:t>考察</w:t>
      </w:r>
    </w:p>
    <w:p w14:paraId="0504B61B" w14:textId="37635CB8" w:rsidR="00437994" w:rsidRPr="00F24840" w:rsidRDefault="5F745E6A" w:rsidP="00432A4F">
      <w:pPr>
        <w:pStyle w:val="JSiSE8"/>
      </w:pPr>
      <w:r>
        <w:t>本研究で提案する学習モデルをサーバ構築演習に適用することで</w:t>
      </w:r>
      <w:r>
        <w:t>,</w:t>
      </w:r>
      <w:r w:rsidR="7583A070">
        <w:t>学生の</w:t>
      </w:r>
      <w:r w:rsidR="7A435C3E">
        <w:t>ARCS</w:t>
      </w:r>
      <w:r w:rsidR="7A435C3E">
        <w:t>モデルの関連性</w:t>
      </w:r>
      <w:r w:rsidR="7A435C3E">
        <w:t>,</w:t>
      </w:r>
      <w:r w:rsidR="7A435C3E">
        <w:t>注意</w:t>
      </w:r>
      <w:r w:rsidR="7A435C3E">
        <w:t>,</w:t>
      </w:r>
      <w:r w:rsidR="7583A070">
        <w:t>自信</w:t>
      </w:r>
      <w:r w:rsidR="2B314DB8">
        <w:t>の項目</w:t>
      </w:r>
      <w:r w:rsidR="7583A070">
        <w:t>を向上させることができた</w:t>
      </w:r>
      <w:r w:rsidR="7583A070">
        <w:t>.</w:t>
      </w:r>
      <w:r w:rsidR="7BA2BFC3">
        <w:t>これは</w:t>
      </w:r>
      <w:r w:rsidR="7BA2BFC3">
        <w:t>,</w:t>
      </w:r>
      <w:r w:rsidR="7BA2BFC3">
        <w:t>インタビューやアンケートの結果から</w:t>
      </w:r>
      <w:r w:rsidR="7BA2BFC3">
        <w:t>,</w:t>
      </w:r>
      <w:r w:rsidR="73A60FC5">
        <w:t>他の</w:t>
      </w:r>
      <w:r w:rsidR="3C552803">
        <w:t>プログラミングの</w:t>
      </w:r>
      <w:r w:rsidR="73A60FC5">
        <w:t>授業との関連性が明らかになったことや</w:t>
      </w:r>
      <w:r w:rsidR="73A60FC5">
        <w:t>,</w:t>
      </w:r>
      <w:r w:rsidR="73A60FC5">
        <w:t>周辺知識</w:t>
      </w:r>
      <w:r w:rsidR="43138AA2">
        <w:t>が身についたことが要因だと考えられる</w:t>
      </w:r>
      <w:r w:rsidR="43138AA2">
        <w:t>.</w:t>
      </w:r>
      <w:r w:rsidR="184F8A7E">
        <w:t>また</w:t>
      </w:r>
      <w:r w:rsidR="0ED6FC26">
        <w:t>,</w:t>
      </w:r>
      <w:r w:rsidR="0ED6FC26">
        <w:t>前半</w:t>
      </w:r>
      <w:r w:rsidR="00EE4B61">
        <w:rPr>
          <w:rFonts w:hint="eastAsia"/>
        </w:rPr>
        <w:t>の演習</w:t>
      </w:r>
      <w:r w:rsidR="184F8A7E">
        <w:t>課題が</w:t>
      </w:r>
      <w:r w:rsidR="3DDCBA3F">
        <w:t>完了できたことが</w:t>
      </w:r>
      <w:r w:rsidR="68098928">
        <w:t>自信</w:t>
      </w:r>
      <w:r w:rsidR="3F63B702">
        <w:t>につながっていることも考えられる</w:t>
      </w:r>
      <w:r w:rsidR="3F63B702">
        <w:t>.</w:t>
      </w:r>
    </w:p>
    <w:p w14:paraId="7F31A6C7" w14:textId="2FF02CE6" w:rsidR="003E5BC7" w:rsidRPr="00A83A4D" w:rsidRDefault="7AE66F82" w:rsidP="00432A4F">
      <w:pPr>
        <w:pStyle w:val="JSiSE8"/>
      </w:pPr>
      <w:r>
        <w:t>テキストコミュニケーションでは</w:t>
      </w:r>
      <w:r w:rsidR="14EFB51C">
        <w:t>,</w:t>
      </w:r>
      <w:r w:rsidR="146EDE1C">
        <w:t>同期的なコミュニケーションと</w:t>
      </w:r>
      <w:r>
        <w:t>比較し</w:t>
      </w:r>
      <w:r>
        <w:t>,</w:t>
      </w:r>
      <w:r w:rsidR="5E5E1924">
        <w:t>積極的な情報共有が</w:t>
      </w:r>
      <w:r>
        <w:t>行われにくいことが分かった</w:t>
      </w:r>
      <w:r>
        <w:t>.</w:t>
      </w:r>
      <w:r w:rsidR="6119FBF2">
        <w:t>一方で</w:t>
      </w:r>
      <w:r w:rsidR="6119FBF2">
        <w:t>,</w:t>
      </w:r>
      <w:r w:rsidR="6119FBF2">
        <w:t>テキストコミュニケーション</w:t>
      </w:r>
      <w:r w:rsidR="6A076197">
        <w:t>の時間や場所に縛られない</w:t>
      </w:r>
      <w:r w:rsidR="4CB332D0">
        <w:t>ことや</w:t>
      </w:r>
      <w:r w:rsidR="4CB332D0">
        <w:t>,</w:t>
      </w:r>
      <w:r w:rsidR="4CB332D0">
        <w:t>情報を整理する時間が十分にあることなど</w:t>
      </w:r>
      <w:r w:rsidR="610C3476">
        <w:t>を</w:t>
      </w:r>
      <w:r w:rsidR="4CB332D0">
        <w:t>メリット</w:t>
      </w:r>
      <w:r w:rsidR="610C3476">
        <w:t>に感じつつ</w:t>
      </w:r>
      <w:r w:rsidR="5E8E7061">
        <w:t>も</w:t>
      </w:r>
      <w:r w:rsidR="610C3476">
        <w:t>,</w:t>
      </w:r>
      <w:r w:rsidR="610C3476">
        <w:t>テキストコミュニケーションは同期的なコミュニケーションと比較し</w:t>
      </w:r>
      <w:r w:rsidR="7698BF7E">
        <w:t>て</w:t>
      </w:r>
      <w:r w:rsidR="610C3476">
        <w:t>難しいと感じている学生が多い</w:t>
      </w:r>
      <w:r w:rsidR="610C3476">
        <w:t>.</w:t>
      </w:r>
      <w:r w:rsidR="3206C318">
        <w:t>アンケートの結果から</w:t>
      </w:r>
      <w:r w:rsidR="3206C318">
        <w:t>,</w:t>
      </w:r>
      <w:r w:rsidR="1159675C">
        <w:t>対話</w:t>
      </w:r>
      <w:r w:rsidR="33CB1FEC">
        <w:t>する</w:t>
      </w:r>
      <w:r w:rsidR="1159675C">
        <w:t>相手の知識レベル</w:t>
      </w:r>
      <w:r w:rsidR="273B5426">
        <w:t>や抱えている課題を認知するまでの時間が影響していると考えられる</w:t>
      </w:r>
      <w:r w:rsidR="273B5426">
        <w:t>.</w:t>
      </w:r>
    </w:p>
    <w:p w14:paraId="578A3F80" w14:textId="0E777F03" w:rsidR="009E6875" w:rsidRPr="00760450" w:rsidRDefault="00984F67" w:rsidP="009E6875">
      <w:pPr>
        <w:pStyle w:val="JSiSE8"/>
      </w:pPr>
      <w:r>
        <w:rPr>
          <w:rFonts w:hint="eastAsia"/>
        </w:rPr>
        <w:t>評価で述べた</w:t>
      </w:r>
      <w:r>
        <w:t>(I)</w:t>
      </w:r>
      <w:r>
        <w:rPr>
          <w:rFonts w:hint="eastAsia"/>
        </w:rPr>
        <w:t>のような学生は</w:t>
      </w:r>
      <w:r>
        <w:t>,</w:t>
      </w:r>
      <w:r w:rsidR="682692E6">
        <w:t>少し後押し</w:t>
      </w:r>
      <w:r w:rsidR="00797535">
        <w:rPr>
          <w:rFonts w:hint="eastAsia"/>
        </w:rPr>
        <w:t>することで</w:t>
      </w:r>
      <w:r w:rsidR="00797535">
        <w:t>,</w:t>
      </w:r>
      <w:r w:rsidR="682692E6">
        <w:rPr>
          <w:rFonts w:hint="eastAsia"/>
        </w:rPr>
        <w:t>O</w:t>
      </w:r>
      <w:r w:rsidR="682692E6">
        <w:t>SS</w:t>
      </w:r>
      <w:r w:rsidR="682692E6">
        <w:t>文化へ一歩を踏み出せる学生</w:t>
      </w:r>
      <w:r w:rsidR="00477F21">
        <w:rPr>
          <w:rFonts w:hint="eastAsia"/>
        </w:rPr>
        <w:t>であり</w:t>
      </w:r>
      <w:r w:rsidR="007B6B5B">
        <w:rPr>
          <w:rFonts w:hint="eastAsia"/>
        </w:rPr>
        <w:t>,</w:t>
      </w:r>
      <w:r w:rsidR="007B6B5B">
        <w:rPr>
          <w:rFonts w:hint="eastAsia"/>
        </w:rPr>
        <w:t>本検証で</w:t>
      </w:r>
      <w:r w:rsidR="682692E6">
        <w:t>,</w:t>
      </w:r>
      <w:r w:rsidR="682692E6">
        <w:t>技術ブログ</w:t>
      </w:r>
      <w:r w:rsidR="00E06F56">
        <w:rPr>
          <w:rFonts w:hint="eastAsia"/>
        </w:rPr>
        <w:t>で認知プロセスの外化を行った</w:t>
      </w:r>
      <w:r w:rsidR="00DB5DDF">
        <w:t>.</w:t>
      </w:r>
      <w:r w:rsidR="00CE3589">
        <w:rPr>
          <w:rFonts w:hint="eastAsia"/>
        </w:rPr>
        <w:t>一方</w:t>
      </w:r>
      <w:r w:rsidR="106ADF05">
        <w:t>,</w:t>
      </w:r>
      <w:r w:rsidR="00417A6B">
        <w:rPr>
          <w:rFonts w:hint="eastAsia"/>
        </w:rPr>
        <w:t>(</w:t>
      </w:r>
      <w:r w:rsidR="00417A6B">
        <w:t>III)</w:t>
      </w:r>
      <w:r w:rsidR="00417A6B">
        <w:rPr>
          <w:rFonts w:hint="eastAsia"/>
        </w:rPr>
        <w:t>のような学生</w:t>
      </w:r>
      <w:r w:rsidR="4582C7F3">
        <w:t>は</w:t>
      </w:r>
      <w:r w:rsidR="3F616B88">
        <w:t>,</w:t>
      </w:r>
      <w:r w:rsidR="3F616B88">
        <w:t>派生知識に無関心であるように見受けられ</w:t>
      </w:r>
      <w:r w:rsidR="3F616B88">
        <w:t>,</w:t>
      </w:r>
      <w:r w:rsidR="4582C7F3">
        <w:t>課外活動に対し苦痛</w:t>
      </w:r>
      <w:r w:rsidR="0629153C">
        <w:t>と</w:t>
      </w:r>
      <w:r w:rsidR="4582C7F3">
        <w:t>感じ</w:t>
      </w:r>
      <w:r w:rsidR="04CE3FCE">
        <w:t>る</w:t>
      </w:r>
      <w:r w:rsidR="209482A1">
        <w:t>学生もいる</w:t>
      </w:r>
      <w:r w:rsidR="04CE3FCE">
        <w:t>.</w:t>
      </w:r>
      <w:r w:rsidR="56F0C373">
        <w:t>G</w:t>
      </w:r>
      <w:r w:rsidR="6ADFA402">
        <w:t>it</w:t>
      </w:r>
      <w:r w:rsidR="004F6854">
        <w:t>H</w:t>
      </w:r>
      <w:r w:rsidR="6ADFA402">
        <w:rPr>
          <w:rFonts w:hint="eastAsia"/>
        </w:rPr>
        <w:t>u</w:t>
      </w:r>
      <w:r w:rsidR="6ADFA402">
        <w:t>b</w:t>
      </w:r>
      <w:r w:rsidR="6ADFA402">
        <w:t>の履歴</w:t>
      </w:r>
      <w:r w:rsidR="0038351A">
        <w:rPr>
          <w:rFonts w:hint="eastAsia"/>
        </w:rPr>
        <w:t>から</w:t>
      </w:r>
      <w:r w:rsidR="6ADFA402">
        <w:t>,</w:t>
      </w:r>
      <w:r w:rsidR="223A627A">
        <w:t>技術</w:t>
      </w:r>
      <w:r w:rsidR="57166A0B">
        <w:t>文書化</w:t>
      </w:r>
      <w:r w:rsidR="27B8C771">
        <w:t>する</w:t>
      </w:r>
      <w:r w:rsidR="57166A0B">
        <w:t>能力</w:t>
      </w:r>
      <w:r w:rsidR="0E511456">
        <w:t>が低</w:t>
      </w:r>
      <w:r w:rsidR="43BC34D9">
        <w:t>いため</w:t>
      </w:r>
      <w:r w:rsidR="5EF50AE9">
        <w:t>,</w:t>
      </w:r>
      <w:r w:rsidR="6FA26AD1">
        <w:t>テキストコミュニケーションが不得手</w:t>
      </w:r>
      <w:r w:rsidR="09752201">
        <w:t>であり</w:t>
      </w:r>
      <w:r w:rsidR="6FA26AD1">
        <w:t>,</w:t>
      </w:r>
      <w:r w:rsidR="6FA26AD1">
        <w:t>うまく質問もでき</w:t>
      </w:r>
      <w:r w:rsidR="3AF4FBE1">
        <w:t>ず</w:t>
      </w:r>
      <w:r w:rsidR="3AF4FBE1">
        <w:t>,</w:t>
      </w:r>
      <w:r w:rsidR="3AF4FBE1">
        <w:t>課題に</w:t>
      </w:r>
      <w:r w:rsidR="00B16B97">
        <w:rPr>
          <w:rFonts w:hint="eastAsia"/>
        </w:rPr>
        <w:t>能動的に</w:t>
      </w:r>
      <w:r w:rsidR="3AF4FBE1">
        <w:t>取り組めていないと</w:t>
      </w:r>
      <w:r w:rsidR="19FF4E06">
        <w:t>推測される</w:t>
      </w:r>
      <w:r w:rsidR="3AF4FBE1">
        <w:t>.</w:t>
      </w:r>
    </w:p>
    <w:p w14:paraId="4E054CAA" w14:textId="77777777" w:rsidR="00CF3371" w:rsidRPr="00330548" w:rsidRDefault="00CF3371" w:rsidP="00CF3371">
      <w:pPr>
        <w:pStyle w:val="JSiSE8"/>
        <w:ind w:firstLineChars="0" w:firstLine="0"/>
      </w:pPr>
    </w:p>
    <w:p w14:paraId="4A5FE896" w14:textId="4EE45694" w:rsidR="002201E8" w:rsidRDefault="007D4F14" w:rsidP="002201E8">
      <w:pPr>
        <w:pStyle w:val="JSiSE1"/>
      </w:pPr>
      <w:r>
        <w:rPr>
          <w:rFonts w:hint="eastAsia"/>
        </w:rPr>
        <w:t>おわりに</w:t>
      </w:r>
    </w:p>
    <w:p w14:paraId="68387E1E" w14:textId="525E16D3" w:rsidR="00BF1C11" w:rsidRPr="00570360" w:rsidRDefault="007E5D57" w:rsidP="003A1186">
      <w:pPr>
        <w:pStyle w:val="JSiSE8"/>
      </w:pPr>
      <w:r>
        <w:rPr>
          <w:rFonts w:hint="eastAsia"/>
        </w:rPr>
        <w:t>我々は</w:t>
      </w:r>
      <w:r>
        <w:t>,OSS</w:t>
      </w:r>
      <w:r>
        <w:rPr>
          <w:rFonts w:hint="eastAsia"/>
        </w:rPr>
        <w:t>開発プロセスを実践的な</w:t>
      </w:r>
      <w:r w:rsidR="006B697D">
        <w:rPr>
          <w:rFonts w:hint="eastAsia"/>
        </w:rPr>
        <w:t>演習授業に導入し</w:t>
      </w:r>
      <w:r w:rsidR="006B697D">
        <w:t>,</w:t>
      </w:r>
      <w:r w:rsidR="006B697D" w:rsidRPr="006B697D">
        <w:rPr>
          <w:rFonts w:hint="eastAsia"/>
        </w:rPr>
        <w:t>利点や欠点</w:t>
      </w:r>
      <w:r w:rsidR="006B697D" w:rsidRPr="006B697D">
        <w:rPr>
          <w:rFonts w:hint="eastAsia"/>
        </w:rPr>
        <w:t>,</w:t>
      </w:r>
      <w:r w:rsidR="006B697D" w:rsidRPr="006B697D">
        <w:rPr>
          <w:rFonts w:hint="eastAsia"/>
        </w:rPr>
        <w:t>また運用上の困難さについて</w:t>
      </w:r>
      <w:r w:rsidR="006B697D">
        <w:rPr>
          <w:rFonts w:hint="eastAsia"/>
        </w:rPr>
        <w:t>調査した</w:t>
      </w:r>
      <w:r w:rsidR="006B697D">
        <w:t>.</w:t>
      </w:r>
      <w:r w:rsidR="00DC6A76">
        <w:rPr>
          <w:rFonts w:hint="eastAsia"/>
        </w:rPr>
        <w:t>その結果</w:t>
      </w:r>
      <w:r w:rsidR="00DC6A76">
        <w:t>,</w:t>
      </w:r>
      <w:r w:rsidR="00B036EE" w:rsidRPr="00B036EE">
        <w:rPr>
          <w:rFonts w:hint="eastAsia"/>
        </w:rPr>
        <w:t xml:space="preserve"> LAMP</w:t>
      </w:r>
      <w:r w:rsidR="00B036EE" w:rsidRPr="00B036EE">
        <w:rPr>
          <w:rFonts w:hint="eastAsia"/>
        </w:rPr>
        <w:t>構成の</w:t>
      </w:r>
      <w:r w:rsidR="00B036EE" w:rsidRPr="00B036EE">
        <w:rPr>
          <w:rFonts w:hint="eastAsia"/>
        </w:rPr>
        <w:t>WEB</w:t>
      </w:r>
      <w:r w:rsidR="00B036EE" w:rsidRPr="00B036EE">
        <w:rPr>
          <w:rFonts w:hint="eastAsia"/>
        </w:rPr>
        <w:t>アプリケーション構築</w:t>
      </w:r>
      <w:r w:rsidR="00DC6A76">
        <w:rPr>
          <w:rFonts w:hint="eastAsia"/>
        </w:rPr>
        <w:t>演習</w:t>
      </w:r>
      <w:r w:rsidR="001364FA">
        <w:rPr>
          <w:rFonts w:hint="eastAsia"/>
        </w:rPr>
        <w:t>は</w:t>
      </w:r>
      <w:r w:rsidR="0003061D">
        <w:rPr>
          <w:rFonts w:hint="eastAsia"/>
        </w:rPr>
        <w:t>学生の</w:t>
      </w:r>
      <w:r w:rsidR="00192D40" w:rsidRPr="00192D40">
        <w:rPr>
          <w:rFonts w:hint="eastAsia"/>
        </w:rPr>
        <w:t>主体的な学習</w:t>
      </w:r>
      <w:r w:rsidR="00192D40">
        <w:rPr>
          <w:rFonts w:hint="eastAsia"/>
        </w:rPr>
        <w:t>に効果的に</w:t>
      </w:r>
      <w:r w:rsidR="007832A6">
        <w:rPr>
          <w:rFonts w:hint="eastAsia"/>
        </w:rPr>
        <w:t>働いた</w:t>
      </w:r>
      <w:r w:rsidR="007832A6">
        <w:t>.</w:t>
      </w:r>
      <w:r w:rsidR="009F0A12">
        <w:rPr>
          <w:rFonts w:hint="eastAsia"/>
        </w:rPr>
        <w:t>O</w:t>
      </w:r>
      <w:r w:rsidR="009F0A12">
        <w:t>SS</w:t>
      </w:r>
      <w:r w:rsidR="009F0A12">
        <w:rPr>
          <w:rFonts w:hint="eastAsia"/>
        </w:rPr>
        <w:t>開発プロセスの要素を取り入れたことで</w:t>
      </w:r>
      <w:r w:rsidR="009F0A12">
        <w:t>,</w:t>
      </w:r>
      <w:r w:rsidR="00570360">
        <w:rPr>
          <w:rFonts w:hint="eastAsia"/>
        </w:rPr>
        <w:t>同期的</w:t>
      </w:r>
      <w:r w:rsidR="00570360">
        <w:t>,</w:t>
      </w:r>
      <w:r w:rsidR="00570360">
        <w:rPr>
          <w:rFonts w:hint="eastAsia"/>
        </w:rPr>
        <w:t>非同期なコミュニケーションの特性が明らかになった</w:t>
      </w:r>
      <w:r w:rsidR="00570360">
        <w:t>.</w:t>
      </w:r>
      <w:r w:rsidR="006B3D8B">
        <w:rPr>
          <w:rFonts w:hint="eastAsia"/>
        </w:rPr>
        <w:t>課外活動などに積極的な学生に</w:t>
      </w:r>
      <w:r w:rsidR="0A0F31F1">
        <w:t>対して</w:t>
      </w:r>
      <w:r w:rsidR="006B3D8B">
        <w:rPr>
          <w:rFonts w:hint="eastAsia"/>
        </w:rPr>
        <w:t>は</w:t>
      </w:r>
      <w:r w:rsidR="00927154">
        <w:rPr>
          <w:rFonts w:hint="eastAsia"/>
        </w:rPr>
        <w:t>本研究で提案する学習モデル</w:t>
      </w:r>
      <w:r w:rsidR="2D6147F8">
        <w:t>が</w:t>
      </w:r>
      <w:r w:rsidR="00927154">
        <w:rPr>
          <w:rFonts w:hint="eastAsia"/>
        </w:rPr>
        <w:t>効果的に働いた</w:t>
      </w:r>
      <w:r w:rsidR="00927154">
        <w:t>.</w:t>
      </w:r>
    </w:p>
    <w:p w14:paraId="772921AF" w14:textId="77777777" w:rsidR="007E5D57" w:rsidRPr="007D4F14" w:rsidRDefault="007E5D57" w:rsidP="007E5D57">
      <w:pPr>
        <w:pStyle w:val="JSiSE8"/>
        <w:ind w:firstLineChars="0" w:firstLine="0"/>
      </w:pPr>
    </w:p>
    <w:p w14:paraId="56EABAFC" w14:textId="77777777" w:rsidR="00B0748C" w:rsidRDefault="00B0748C" w:rsidP="00722305">
      <w:pPr>
        <w:pStyle w:val="JSiSEb"/>
      </w:pPr>
      <w:r w:rsidRPr="00722305">
        <w:rPr>
          <w:rFonts w:hint="eastAsia"/>
        </w:rPr>
        <w:t>参考文献</w:t>
      </w:r>
    </w:p>
    <w:p w14:paraId="65141869" w14:textId="69AF9983" w:rsidR="00CF3B1F" w:rsidRDefault="42DBD58E" w:rsidP="00C2638F">
      <w:pPr>
        <w:pStyle w:val="JSiSE"/>
        <w:ind w:left="360" w:hanging="360"/>
      </w:pPr>
      <w:r>
        <w:t>文部科学省</w:t>
      </w:r>
      <w:r>
        <w:t xml:space="preserve">, </w:t>
      </w:r>
      <w:r w:rsidR="4C72F886">
        <w:t>“</w:t>
      </w:r>
      <w:r w:rsidR="4808DFDA">
        <w:t>育成すべき資質・能力を踏まえた教育目標・内容と</w:t>
      </w:r>
      <w:r w:rsidR="4808DFDA">
        <w:t xml:space="preserve"> </w:t>
      </w:r>
      <w:r w:rsidR="4808DFDA">
        <w:t>評価の在り方に関する検討会</w:t>
      </w:r>
      <w:r w:rsidR="4808DFDA">
        <w:t xml:space="preserve"> </w:t>
      </w:r>
      <w:r w:rsidR="13F47D9A">
        <w:t>-</w:t>
      </w:r>
      <w:r w:rsidR="4808DFDA">
        <w:t>論点整理</w:t>
      </w:r>
      <w:r w:rsidR="4808DFDA">
        <w:t xml:space="preserve"> </w:t>
      </w:r>
      <w:r w:rsidR="19EA0074">
        <w:t>-</w:t>
      </w:r>
      <w:r w:rsidR="4C72F886">
        <w:t xml:space="preserve">”, </w:t>
      </w:r>
      <w:r w:rsidR="779FFD05">
        <w:t>(2014)</w:t>
      </w:r>
      <w:r w:rsidR="74978A0B">
        <w:t xml:space="preserve">, </w:t>
      </w:r>
      <w:hyperlink r:id="rId8">
        <w:r w:rsidR="456C87E3" w:rsidRPr="47C61A73">
          <w:rPr>
            <w:rStyle w:val="af0"/>
          </w:rPr>
          <w:t>https://www.mext.go.jp/component/b_menu/shingi/toushin/__icsFiles/afieldfile/2014/07/22/1346335_02.pdf</w:t>
        </w:r>
      </w:hyperlink>
      <w:r w:rsidR="0D1CEC33">
        <w:t>, (</w:t>
      </w:r>
      <w:r w:rsidR="0D1CEC33">
        <w:t>参照</w:t>
      </w:r>
      <w:r w:rsidR="0D1CEC33">
        <w:t>2023-</w:t>
      </w:r>
      <w:r w:rsidR="535870D2">
        <w:t>2</w:t>
      </w:r>
      <w:r w:rsidR="0D1CEC33">
        <w:t>-</w:t>
      </w:r>
      <w:r w:rsidR="535870D2">
        <w:t>4</w:t>
      </w:r>
      <w:r w:rsidR="0D1CEC33">
        <w:t>)</w:t>
      </w:r>
    </w:p>
    <w:p w14:paraId="001B9544" w14:textId="17830A84" w:rsidR="00DD0FC8" w:rsidRDefault="000242A9" w:rsidP="00DD0FC8">
      <w:pPr>
        <w:pStyle w:val="JSiSE"/>
        <w:ind w:left="360" w:hanging="360"/>
      </w:pPr>
      <w:r>
        <w:rPr>
          <w:rFonts w:hint="eastAsia"/>
        </w:rPr>
        <w:t>文部科学省</w:t>
      </w:r>
      <w:r w:rsidR="00FE67F3">
        <w:rPr>
          <w:rFonts w:hint="eastAsia"/>
        </w:rPr>
        <w:t>,</w:t>
      </w:r>
      <w:r w:rsidR="00FE67F3">
        <w:t xml:space="preserve"> </w:t>
      </w:r>
      <w:r w:rsidR="00AD224F">
        <w:t>“</w:t>
      </w:r>
      <w:r w:rsidR="001C1DBC" w:rsidRPr="001C1DBC">
        <w:rPr>
          <w:rFonts w:hint="eastAsia"/>
        </w:rPr>
        <w:t>アクティブ・ラーニングに関する議論</w:t>
      </w:r>
      <w:r w:rsidR="00AD224F">
        <w:t>”</w:t>
      </w:r>
      <w:r w:rsidR="00A232F0">
        <w:t>, (</w:t>
      </w:r>
      <w:r w:rsidR="00A232F0">
        <w:rPr>
          <w:rFonts w:hint="eastAsia"/>
        </w:rPr>
        <w:t>不明</w:t>
      </w:r>
      <w:r w:rsidR="00A232F0">
        <w:t xml:space="preserve">), </w:t>
      </w:r>
      <w:hyperlink r:id="rId9" w:history="1">
        <w:r w:rsidR="002B1E5A" w:rsidRPr="000D68BA">
          <w:rPr>
            <w:rStyle w:val="af0"/>
          </w:rPr>
          <w:t>https://www.mext.go.jp/content/1377021_4_2.pdf</w:t>
        </w:r>
      </w:hyperlink>
      <w:r w:rsidR="00163997">
        <w:t>,</w:t>
      </w:r>
      <w:r w:rsidR="0000649B">
        <w:t xml:space="preserve"> </w:t>
      </w:r>
      <w:r w:rsidR="00163997" w:rsidRPr="00163997">
        <w:rPr>
          <w:rFonts w:hint="eastAsia"/>
        </w:rPr>
        <w:t>(</w:t>
      </w:r>
      <w:r w:rsidR="00163997" w:rsidRPr="00163997">
        <w:rPr>
          <w:rFonts w:hint="eastAsia"/>
        </w:rPr>
        <w:t>参照</w:t>
      </w:r>
      <w:r w:rsidR="00163997" w:rsidRPr="00163997">
        <w:rPr>
          <w:rFonts w:hint="eastAsia"/>
        </w:rPr>
        <w:t>2023-</w:t>
      </w:r>
      <w:r w:rsidR="004B631C">
        <w:t>2</w:t>
      </w:r>
      <w:r w:rsidR="00163997" w:rsidRPr="00163997">
        <w:rPr>
          <w:rFonts w:hint="eastAsia"/>
        </w:rPr>
        <w:t>-</w:t>
      </w:r>
      <w:r w:rsidR="004B631C">
        <w:t>4</w:t>
      </w:r>
      <w:r w:rsidR="00163997" w:rsidRPr="00163997">
        <w:rPr>
          <w:rFonts w:hint="eastAsia"/>
        </w:rPr>
        <w:t>)</w:t>
      </w:r>
    </w:p>
    <w:p w14:paraId="5289A1E5" w14:textId="16016868" w:rsidR="0025279F" w:rsidRPr="00722305" w:rsidRDefault="00A945A0" w:rsidP="00C03263">
      <w:pPr>
        <w:pStyle w:val="JSiSE"/>
        <w:ind w:left="360" w:hanging="360"/>
      </w:pPr>
      <w:r w:rsidRPr="00A945A0">
        <w:t>David L. Olson</w:t>
      </w:r>
      <w:r>
        <w:t>,</w:t>
      </w:r>
      <w:r w:rsidRPr="00A945A0">
        <w:t xml:space="preserve"> Kirsten </w:t>
      </w:r>
      <w:proofErr w:type="spellStart"/>
      <w:r w:rsidRPr="00A945A0">
        <w:t>Rosacker</w:t>
      </w:r>
      <w:proofErr w:type="spellEnd"/>
      <w:r>
        <w:t>,</w:t>
      </w:r>
      <w:r w:rsidRPr="00A945A0">
        <w:t xml:space="preserve"> </w:t>
      </w:r>
      <w:r w:rsidR="004D4C41">
        <w:t>“</w:t>
      </w:r>
      <w:r w:rsidR="004D4C41" w:rsidRPr="004D4C41">
        <w:t xml:space="preserve">Crowdsourcing and </w:t>
      </w:r>
      <w:proofErr w:type="gramStart"/>
      <w:r w:rsidR="004D4C41" w:rsidRPr="004D4C41">
        <w:t>open source</w:t>
      </w:r>
      <w:proofErr w:type="gramEnd"/>
      <w:r w:rsidR="004D4C41" w:rsidRPr="004D4C41">
        <w:t xml:space="preserve"> software participation</w:t>
      </w:r>
      <w:r w:rsidR="004D4C41">
        <w:t>”</w:t>
      </w:r>
      <w:r w:rsidR="00B80E6B">
        <w:t xml:space="preserve">, </w:t>
      </w:r>
      <w:r w:rsidR="00B80E6B" w:rsidRPr="00B80E6B">
        <w:t>(2013)</w:t>
      </w:r>
      <w:r w:rsidR="00A718CC">
        <w:t xml:space="preserve">, </w:t>
      </w:r>
      <w:hyperlink r:id="rId10" w:history="1">
        <w:r w:rsidR="002B1E5A" w:rsidRPr="000D68BA">
          <w:rPr>
            <w:rStyle w:val="af0"/>
          </w:rPr>
          <w:t>https://www.igi-global.com/chapter/crowd-learning/141598</w:t>
        </w:r>
      </w:hyperlink>
      <w:r w:rsidR="00574C80">
        <w:t xml:space="preserve">, </w:t>
      </w:r>
      <w:r w:rsidR="00574C80" w:rsidRPr="00574C80">
        <w:rPr>
          <w:rFonts w:hint="eastAsia"/>
        </w:rPr>
        <w:t>(</w:t>
      </w:r>
      <w:r w:rsidR="00574C80" w:rsidRPr="00574C80">
        <w:rPr>
          <w:rFonts w:hint="eastAsia"/>
        </w:rPr>
        <w:t>参照</w:t>
      </w:r>
      <w:r w:rsidR="00574C80" w:rsidRPr="00574C80">
        <w:rPr>
          <w:rFonts w:hint="eastAsia"/>
        </w:rPr>
        <w:t>2023-</w:t>
      </w:r>
      <w:r w:rsidR="004B631C">
        <w:t>2</w:t>
      </w:r>
      <w:r w:rsidR="00574C80" w:rsidRPr="00574C80">
        <w:rPr>
          <w:rFonts w:hint="eastAsia"/>
        </w:rPr>
        <w:t>-</w:t>
      </w:r>
      <w:r w:rsidR="004B631C">
        <w:t>4</w:t>
      </w:r>
      <w:r w:rsidR="00574C80" w:rsidRPr="00574C80">
        <w:rPr>
          <w:rFonts w:hint="eastAsia"/>
        </w:rPr>
        <w:t>)</w:t>
      </w:r>
    </w:p>
    <w:sectPr w:rsidR="0025279F" w:rsidRPr="00722305" w:rsidSect="002A4019">
      <w:type w:val="continuous"/>
      <w:pgSz w:w="11906" w:h="16838" w:code="9"/>
      <w:pgMar w:top="1418" w:right="1134" w:bottom="1418" w:left="1134" w:header="851" w:footer="992" w:gutter="0"/>
      <w:cols w:num="2" w:space="424"/>
      <w:docGrid w:type="lines" w:linePitch="3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B4E1" w14:textId="77777777" w:rsidR="003D7C25" w:rsidRDefault="003D7C25" w:rsidP="00551FCE">
      <w:r>
        <w:separator/>
      </w:r>
    </w:p>
  </w:endnote>
  <w:endnote w:type="continuationSeparator" w:id="0">
    <w:p w14:paraId="6A405028" w14:textId="77777777" w:rsidR="003D7C25" w:rsidRDefault="003D7C25" w:rsidP="00551FCE">
      <w:r>
        <w:continuationSeparator/>
      </w:r>
    </w:p>
  </w:endnote>
  <w:endnote w:type="continuationNotice" w:id="1">
    <w:p w14:paraId="582D0CAB" w14:textId="77777777" w:rsidR="003D7C25" w:rsidRDefault="003D7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1C76E" w14:textId="77777777" w:rsidR="003D7C25" w:rsidRDefault="003D7C25" w:rsidP="00551FCE">
      <w:r>
        <w:separator/>
      </w:r>
    </w:p>
  </w:footnote>
  <w:footnote w:type="continuationSeparator" w:id="0">
    <w:p w14:paraId="47E0EBA0" w14:textId="77777777" w:rsidR="003D7C25" w:rsidRDefault="003D7C25" w:rsidP="00551FCE">
      <w:r>
        <w:continuationSeparator/>
      </w:r>
    </w:p>
  </w:footnote>
  <w:footnote w:type="continuationNotice" w:id="1">
    <w:p w14:paraId="420193A2" w14:textId="77777777" w:rsidR="003D7C25" w:rsidRDefault="003D7C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13C74"/>
    <w:multiLevelType w:val="hybridMultilevel"/>
    <w:tmpl w:val="75D260A6"/>
    <w:lvl w:ilvl="0" w:tplc="641E63E2">
      <w:start w:val="1"/>
      <w:numFmt w:val="decimal"/>
      <w:pStyle w:val="JSiS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976C5A"/>
    <w:multiLevelType w:val="multilevel"/>
    <w:tmpl w:val="952E8054"/>
    <w:lvl w:ilvl="0">
      <w:start w:val="1"/>
      <w:numFmt w:val="decimal"/>
      <w:pStyle w:val="JSiSE1"/>
      <w:lvlText w:val="%1."/>
      <w:lvlJc w:val="left"/>
      <w:pPr>
        <w:ind w:left="420" w:hanging="420"/>
      </w:pPr>
      <w:rPr>
        <w:rFonts w:hint="eastAsia"/>
      </w:rPr>
    </w:lvl>
    <w:lvl w:ilvl="1">
      <w:start w:val="1"/>
      <w:numFmt w:val="decimal"/>
      <w:pStyle w:val="JSiSE2"/>
      <w:lvlText w:val="%1.%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78047E60"/>
    <w:multiLevelType w:val="hybridMultilevel"/>
    <w:tmpl w:val="9864CE7C"/>
    <w:lvl w:ilvl="0" w:tplc="EF2E808C">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89610782">
    <w:abstractNumId w:val="1"/>
  </w:num>
  <w:num w:numId="2" w16cid:durableId="47535520">
    <w:abstractNumId w:val="2"/>
  </w:num>
  <w:num w:numId="3" w16cid:durableId="4893694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作成者">
    <w15:presenceInfo w15:providerId="None" w15:userId="作成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removePersonalInformation/>
  <w:removeDateAndTime/>
  <w:bordersDoNotSurroundHeader/>
  <w:bordersDoNotSurroundFooter/>
  <w:proofState w:spelling="clean" w:grammar="clean"/>
  <w:defaultTabStop w:val="840"/>
  <w:drawingGridVerticalSpacing w:val="341"/>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172"/>
    <w:rsid w:val="00002924"/>
    <w:rsid w:val="00003D00"/>
    <w:rsid w:val="000043F2"/>
    <w:rsid w:val="0000455C"/>
    <w:rsid w:val="000047E8"/>
    <w:rsid w:val="0000649B"/>
    <w:rsid w:val="000079EC"/>
    <w:rsid w:val="00011A57"/>
    <w:rsid w:val="00011C41"/>
    <w:rsid w:val="0001564D"/>
    <w:rsid w:val="00015AD5"/>
    <w:rsid w:val="000167A8"/>
    <w:rsid w:val="00016E16"/>
    <w:rsid w:val="00017011"/>
    <w:rsid w:val="0001708B"/>
    <w:rsid w:val="0001764A"/>
    <w:rsid w:val="000210F8"/>
    <w:rsid w:val="00021949"/>
    <w:rsid w:val="00022ABC"/>
    <w:rsid w:val="00022F1D"/>
    <w:rsid w:val="000242A9"/>
    <w:rsid w:val="000257B0"/>
    <w:rsid w:val="000257C9"/>
    <w:rsid w:val="00025845"/>
    <w:rsid w:val="000260CD"/>
    <w:rsid w:val="00027207"/>
    <w:rsid w:val="00027658"/>
    <w:rsid w:val="000276C2"/>
    <w:rsid w:val="00027F0E"/>
    <w:rsid w:val="0003061D"/>
    <w:rsid w:val="000320E5"/>
    <w:rsid w:val="00034B1B"/>
    <w:rsid w:val="000353E0"/>
    <w:rsid w:val="00036E45"/>
    <w:rsid w:val="000379B4"/>
    <w:rsid w:val="00037C2C"/>
    <w:rsid w:val="00042B4A"/>
    <w:rsid w:val="00043D26"/>
    <w:rsid w:val="0004615D"/>
    <w:rsid w:val="00047DD0"/>
    <w:rsid w:val="0005089F"/>
    <w:rsid w:val="000511CE"/>
    <w:rsid w:val="000513BA"/>
    <w:rsid w:val="000537B7"/>
    <w:rsid w:val="00053B0A"/>
    <w:rsid w:val="0005649A"/>
    <w:rsid w:val="000569F8"/>
    <w:rsid w:val="000572F7"/>
    <w:rsid w:val="000632AA"/>
    <w:rsid w:val="00063E23"/>
    <w:rsid w:val="000647F9"/>
    <w:rsid w:val="00066066"/>
    <w:rsid w:val="0006654A"/>
    <w:rsid w:val="000710D5"/>
    <w:rsid w:val="00071E35"/>
    <w:rsid w:val="00072DA7"/>
    <w:rsid w:val="000740A9"/>
    <w:rsid w:val="00076BF8"/>
    <w:rsid w:val="0007707C"/>
    <w:rsid w:val="00077D78"/>
    <w:rsid w:val="00081510"/>
    <w:rsid w:val="00081A90"/>
    <w:rsid w:val="000836FE"/>
    <w:rsid w:val="0008535B"/>
    <w:rsid w:val="00086411"/>
    <w:rsid w:val="00086A59"/>
    <w:rsid w:val="0008763C"/>
    <w:rsid w:val="0009408D"/>
    <w:rsid w:val="00096330"/>
    <w:rsid w:val="000971EF"/>
    <w:rsid w:val="000A150A"/>
    <w:rsid w:val="000A1D69"/>
    <w:rsid w:val="000A49A2"/>
    <w:rsid w:val="000A7924"/>
    <w:rsid w:val="000B0C96"/>
    <w:rsid w:val="000B36A6"/>
    <w:rsid w:val="000B4170"/>
    <w:rsid w:val="000B4C44"/>
    <w:rsid w:val="000B5686"/>
    <w:rsid w:val="000C0530"/>
    <w:rsid w:val="000C2102"/>
    <w:rsid w:val="000C35FA"/>
    <w:rsid w:val="000C4EB3"/>
    <w:rsid w:val="000C619D"/>
    <w:rsid w:val="000C71D7"/>
    <w:rsid w:val="000C76AF"/>
    <w:rsid w:val="000D1240"/>
    <w:rsid w:val="000D3B87"/>
    <w:rsid w:val="000D437C"/>
    <w:rsid w:val="000D5A42"/>
    <w:rsid w:val="000D70EC"/>
    <w:rsid w:val="000D71D4"/>
    <w:rsid w:val="000D7B42"/>
    <w:rsid w:val="000E1CAD"/>
    <w:rsid w:val="000E24FE"/>
    <w:rsid w:val="000E261C"/>
    <w:rsid w:val="000E3D10"/>
    <w:rsid w:val="000E4801"/>
    <w:rsid w:val="000E6AA2"/>
    <w:rsid w:val="000E7F35"/>
    <w:rsid w:val="000F02AD"/>
    <w:rsid w:val="000F1AC2"/>
    <w:rsid w:val="000F4EF2"/>
    <w:rsid w:val="000F50A2"/>
    <w:rsid w:val="000F5D81"/>
    <w:rsid w:val="000F6FFF"/>
    <w:rsid w:val="000F76BE"/>
    <w:rsid w:val="00100029"/>
    <w:rsid w:val="00100C58"/>
    <w:rsid w:val="0010107D"/>
    <w:rsid w:val="0010195E"/>
    <w:rsid w:val="0010436C"/>
    <w:rsid w:val="001061A0"/>
    <w:rsid w:val="00111BE6"/>
    <w:rsid w:val="00111CC0"/>
    <w:rsid w:val="0011426C"/>
    <w:rsid w:val="00114DF6"/>
    <w:rsid w:val="001161EA"/>
    <w:rsid w:val="0011768A"/>
    <w:rsid w:val="001204BA"/>
    <w:rsid w:val="00120CEA"/>
    <w:rsid w:val="001213FF"/>
    <w:rsid w:val="00123734"/>
    <w:rsid w:val="001240A7"/>
    <w:rsid w:val="0012E1B3"/>
    <w:rsid w:val="001310DC"/>
    <w:rsid w:val="001322BE"/>
    <w:rsid w:val="00132A12"/>
    <w:rsid w:val="00133E68"/>
    <w:rsid w:val="001364FA"/>
    <w:rsid w:val="00140A20"/>
    <w:rsid w:val="00140CCB"/>
    <w:rsid w:val="00142E6C"/>
    <w:rsid w:val="00142F87"/>
    <w:rsid w:val="001440DC"/>
    <w:rsid w:val="0014537F"/>
    <w:rsid w:val="00146244"/>
    <w:rsid w:val="00150611"/>
    <w:rsid w:val="0015183F"/>
    <w:rsid w:val="00154640"/>
    <w:rsid w:val="00154CFF"/>
    <w:rsid w:val="00156454"/>
    <w:rsid w:val="001572EE"/>
    <w:rsid w:val="00157544"/>
    <w:rsid w:val="00163997"/>
    <w:rsid w:val="00164205"/>
    <w:rsid w:val="0016652C"/>
    <w:rsid w:val="00167B4E"/>
    <w:rsid w:val="0017226B"/>
    <w:rsid w:val="001800E4"/>
    <w:rsid w:val="001838C1"/>
    <w:rsid w:val="001865A4"/>
    <w:rsid w:val="00186660"/>
    <w:rsid w:val="00191A24"/>
    <w:rsid w:val="00191F92"/>
    <w:rsid w:val="00192BA4"/>
    <w:rsid w:val="00192D40"/>
    <w:rsid w:val="001945FD"/>
    <w:rsid w:val="00197901"/>
    <w:rsid w:val="001A2182"/>
    <w:rsid w:val="001A3D19"/>
    <w:rsid w:val="001A483D"/>
    <w:rsid w:val="001A66CF"/>
    <w:rsid w:val="001A750B"/>
    <w:rsid w:val="001B0621"/>
    <w:rsid w:val="001B06CD"/>
    <w:rsid w:val="001B0C54"/>
    <w:rsid w:val="001B21CF"/>
    <w:rsid w:val="001B25B7"/>
    <w:rsid w:val="001B26D8"/>
    <w:rsid w:val="001B3077"/>
    <w:rsid w:val="001B30B0"/>
    <w:rsid w:val="001B37D8"/>
    <w:rsid w:val="001B6D41"/>
    <w:rsid w:val="001B6D6B"/>
    <w:rsid w:val="001B77D2"/>
    <w:rsid w:val="001C063F"/>
    <w:rsid w:val="001C0ABB"/>
    <w:rsid w:val="001C1DBC"/>
    <w:rsid w:val="001C375A"/>
    <w:rsid w:val="001C3EF7"/>
    <w:rsid w:val="001C51CD"/>
    <w:rsid w:val="001C6893"/>
    <w:rsid w:val="001C6BD9"/>
    <w:rsid w:val="001C6EBA"/>
    <w:rsid w:val="001D068E"/>
    <w:rsid w:val="001D74DE"/>
    <w:rsid w:val="001E0E45"/>
    <w:rsid w:val="001E1A84"/>
    <w:rsid w:val="001E249B"/>
    <w:rsid w:val="001E2631"/>
    <w:rsid w:val="001E4D48"/>
    <w:rsid w:val="001E6345"/>
    <w:rsid w:val="001F0026"/>
    <w:rsid w:val="001F0C35"/>
    <w:rsid w:val="001F10F3"/>
    <w:rsid w:val="001F351A"/>
    <w:rsid w:val="001F3932"/>
    <w:rsid w:val="001F40FE"/>
    <w:rsid w:val="001F4A9F"/>
    <w:rsid w:val="001F6EF6"/>
    <w:rsid w:val="001F7E61"/>
    <w:rsid w:val="00202A06"/>
    <w:rsid w:val="00203B1F"/>
    <w:rsid w:val="00205F21"/>
    <w:rsid w:val="00207D57"/>
    <w:rsid w:val="00211803"/>
    <w:rsid w:val="002131A6"/>
    <w:rsid w:val="0021337C"/>
    <w:rsid w:val="002146FC"/>
    <w:rsid w:val="002153B7"/>
    <w:rsid w:val="002179E8"/>
    <w:rsid w:val="002201E8"/>
    <w:rsid w:val="002205E1"/>
    <w:rsid w:val="00221402"/>
    <w:rsid w:val="00221D70"/>
    <w:rsid w:val="00223EA9"/>
    <w:rsid w:val="00224CFF"/>
    <w:rsid w:val="002257A1"/>
    <w:rsid w:val="00231E75"/>
    <w:rsid w:val="00232881"/>
    <w:rsid w:val="00232AFE"/>
    <w:rsid w:val="002334B9"/>
    <w:rsid w:val="00233AE3"/>
    <w:rsid w:val="00234D89"/>
    <w:rsid w:val="00237724"/>
    <w:rsid w:val="00241EE3"/>
    <w:rsid w:val="0024463F"/>
    <w:rsid w:val="002451EF"/>
    <w:rsid w:val="00246B47"/>
    <w:rsid w:val="002470B3"/>
    <w:rsid w:val="002473A6"/>
    <w:rsid w:val="0025279F"/>
    <w:rsid w:val="00252A86"/>
    <w:rsid w:val="00253DB2"/>
    <w:rsid w:val="00254040"/>
    <w:rsid w:val="00254461"/>
    <w:rsid w:val="00254EB9"/>
    <w:rsid w:val="002577FF"/>
    <w:rsid w:val="00260BA4"/>
    <w:rsid w:val="00261A3A"/>
    <w:rsid w:val="00261E8C"/>
    <w:rsid w:val="00261F5D"/>
    <w:rsid w:val="00261FCE"/>
    <w:rsid w:val="002623B6"/>
    <w:rsid w:val="00262FE1"/>
    <w:rsid w:val="00264E01"/>
    <w:rsid w:val="00266C10"/>
    <w:rsid w:val="00270644"/>
    <w:rsid w:val="00270A13"/>
    <w:rsid w:val="00273D1D"/>
    <w:rsid w:val="002742ED"/>
    <w:rsid w:val="002749E9"/>
    <w:rsid w:val="00280024"/>
    <w:rsid w:val="002809CD"/>
    <w:rsid w:val="002816ED"/>
    <w:rsid w:val="0028387C"/>
    <w:rsid w:val="00284827"/>
    <w:rsid w:val="00284EE4"/>
    <w:rsid w:val="00284F85"/>
    <w:rsid w:val="00285F71"/>
    <w:rsid w:val="002913B3"/>
    <w:rsid w:val="0029263C"/>
    <w:rsid w:val="0029336C"/>
    <w:rsid w:val="00297DB7"/>
    <w:rsid w:val="002A28BF"/>
    <w:rsid w:val="002A2FB1"/>
    <w:rsid w:val="002A3021"/>
    <w:rsid w:val="002A4019"/>
    <w:rsid w:val="002A487C"/>
    <w:rsid w:val="002A49B1"/>
    <w:rsid w:val="002A501F"/>
    <w:rsid w:val="002A7648"/>
    <w:rsid w:val="002B156D"/>
    <w:rsid w:val="002B1816"/>
    <w:rsid w:val="002B1E5A"/>
    <w:rsid w:val="002B2FE7"/>
    <w:rsid w:val="002B3602"/>
    <w:rsid w:val="002B368F"/>
    <w:rsid w:val="002B4AC5"/>
    <w:rsid w:val="002B50F0"/>
    <w:rsid w:val="002B577B"/>
    <w:rsid w:val="002C09CE"/>
    <w:rsid w:val="002C0A5F"/>
    <w:rsid w:val="002C0A6F"/>
    <w:rsid w:val="002C0C17"/>
    <w:rsid w:val="002C1597"/>
    <w:rsid w:val="002C1A1A"/>
    <w:rsid w:val="002C25B5"/>
    <w:rsid w:val="002C33CD"/>
    <w:rsid w:val="002C60F4"/>
    <w:rsid w:val="002C62A6"/>
    <w:rsid w:val="002C74F1"/>
    <w:rsid w:val="002C7861"/>
    <w:rsid w:val="002C7D1D"/>
    <w:rsid w:val="002C7F02"/>
    <w:rsid w:val="002D0017"/>
    <w:rsid w:val="002D1A73"/>
    <w:rsid w:val="002D2416"/>
    <w:rsid w:val="002D4CDE"/>
    <w:rsid w:val="002D56CE"/>
    <w:rsid w:val="002D59EB"/>
    <w:rsid w:val="002D5F6E"/>
    <w:rsid w:val="002D763F"/>
    <w:rsid w:val="002D7E24"/>
    <w:rsid w:val="002E1E00"/>
    <w:rsid w:val="002E3463"/>
    <w:rsid w:val="002E38EC"/>
    <w:rsid w:val="002E511B"/>
    <w:rsid w:val="002E6773"/>
    <w:rsid w:val="002E7DDC"/>
    <w:rsid w:val="002F05D7"/>
    <w:rsid w:val="002F110A"/>
    <w:rsid w:val="002F4DE6"/>
    <w:rsid w:val="002F562C"/>
    <w:rsid w:val="002F5BC9"/>
    <w:rsid w:val="002F61FF"/>
    <w:rsid w:val="002F768A"/>
    <w:rsid w:val="00303507"/>
    <w:rsid w:val="00306049"/>
    <w:rsid w:val="00307A0E"/>
    <w:rsid w:val="0031130D"/>
    <w:rsid w:val="00311E9B"/>
    <w:rsid w:val="00312C40"/>
    <w:rsid w:val="00312C97"/>
    <w:rsid w:val="0031365E"/>
    <w:rsid w:val="00316726"/>
    <w:rsid w:val="0032013E"/>
    <w:rsid w:val="00320C9E"/>
    <w:rsid w:val="003210FF"/>
    <w:rsid w:val="0032124D"/>
    <w:rsid w:val="003232EB"/>
    <w:rsid w:val="00327D48"/>
    <w:rsid w:val="00330548"/>
    <w:rsid w:val="00330CD6"/>
    <w:rsid w:val="00331442"/>
    <w:rsid w:val="00331C79"/>
    <w:rsid w:val="00333CC5"/>
    <w:rsid w:val="003350D9"/>
    <w:rsid w:val="00335B2D"/>
    <w:rsid w:val="00335C5F"/>
    <w:rsid w:val="00337BA8"/>
    <w:rsid w:val="0034099B"/>
    <w:rsid w:val="00340C19"/>
    <w:rsid w:val="00340CD2"/>
    <w:rsid w:val="00342356"/>
    <w:rsid w:val="00344372"/>
    <w:rsid w:val="003443AC"/>
    <w:rsid w:val="00344815"/>
    <w:rsid w:val="0034494F"/>
    <w:rsid w:val="003467BE"/>
    <w:rsid w:val="003505B0"/>
    <w:rsid w:val="00351EA4"/>
    <w:rsid w:val="00352EAF"/>
    <w:rsid w:val="00356C76"/>
    <w:rsid w:val="00357D0A"/>
    <w:rsid w:val="00361675"/>
    <w:rsid w:val="00364379"/>
    <w:rsid w:val="00365126"/>
    <w:rsid w:val="00366FE9"/>
    <w:rsid w:val="003720BE"/>
    <w:rsid w:val="0037307D"/>
    <w:rsid w:val="00375EEF"/>
    <w:rsid w:val="00377589"/>
    <w:rsid w:val="00381020"/>
    <w:rsid w:val="003810AE"/>
    <w:rsid w:val="0038279B"/>
    <w:rsid w:val="00382D03"/>
    <w:rsid w:val="003830DB"/>
    <w:rsid w:val="0038351A"/>
    <w:rsid w:val="003861B4"/>
    <w:rsid w:val="00386B2B"/>
    <w:rsid w:val="00386EAC"/>
    <w:rsid w:val="00390FE2"/>
    <w:rsid w:val="00391D38"/>
    <w:rsid w:val="00392517"/>
    <w:rsid w:val="0039303A"/>
    <w:rsid w:val="00393877"/>
    <w:rsid w:val="00394648"/>
    <w:rsid w:val="00397126"/>
    <w:rsid w:val="003A0942"/>
    <w:rsid w:val="003A1186"/>
    <w:rsid w:val="003A1535"/>
    <w:rsid w:val="003A391F"/>
    <w:rsid w:val="003B1516"/>
    <w:rsid w:val="003B25BF"/>
    <w:rsid w:val="003B32CC"/>
    <w:rsid w:val="003B3910"/>
    <w:rsid w:val="003B3BD9"/>
    <w:rsid w:val="003B5D78"/>
    <w:rsid w:val="003B7F4A"/>
    <w:rsid w:val="003C1587"/>
    <w:rsid w:val="003C4C61"/>
    <w:rsid w:val="003C5E33"/>
    <w:rsid w:val="003C74EF"/>
    <w:rsid w:val="003D012E"/>
    <w:rsid w:val="003D09FE"/>
    <w:rsid w:val="003D319A"/>
    <w:rsid w:val="003D3464"/>
    <w:rsid w:val="003D5DD5"/>
    <w:rsid w:val="003D7709"/>
    <w:rsid w:val="003D7C25"/>
    <w:rsid w:val="003E02ED"/>
    <w:rsid w:val="003E0F6F"/>
    <w:rsid w:val="003E12E9"/>
    <w:rsid w:val="003E1A22"/>
    <w:rsid w:val="003E3090"/>
    <w:rsid w:val="003E434D"/>
    <w:rsid w:val="003E4C8C"/>
    <w:rsid w:val="003E5BC7"/>
    <w:rsid w:val="003E645F"/>
    <w:rsid w:val="003F2CAF"/>
    <w:rsid w:val="003F53E0"/>
    <w:rsid w:val="003F5E44"/>
    <w:rsid w:val="003F6390"/>
    <w:rsid w:val="003F7E14"/>
    <w:rsid w:val="00400948"/>
    <w:rsid w:val="00403662"/>
    <w:rsid w:val="0040380D"/>
    <w:rsid w:val="00403C71"/>
    <w:rsid w:val="00404866"/>
    <w:rsid w:val="00404893"/>
    <w:rsid w:val="0040692A"/>
    <w:rsid w:val="0040785B"/>
    <w:rsid w:val="00410A43"/>
    <w:rsid w:val="00412688"/>
    <w:rsid w:val="004133FE"/>
    <w:rsid w:val="00413665"/>
    <w:rsid w:val="0041489E"/>
    <w:rsid w:val="004167B2"/>
    <w:rsid w:val="00417A6B"/>
    <w:rsid w:val="00417FD7"/>
    <w:rsid w:val="00420EF2"/>
    <w:rsid w:val="00423612"/>
    <w:rsid w:val="00423B0C"/>
    <w:rsid w:val="004240E5"/>
    <w:rsid w:val="00424D14"/>
    <w:rsid w:val="00424D2A"/>
    <w:rsid w:val="004253D6"/>
    <w:rsid w:val="00426172"/>
    <w:rsid w:val="00426C72"/>
    <w:rsid w:val="004274D3"/>
    <w:rsid w:val="004326B0"/>
    <w:rsid w:val="00432A4F"/>
    <w:rsid w:val="004337C6"/>
    <w:rsid w:val="004363AC"/>
    <w:rsid w:val="00437994"/>
    <w:rsid w:val="0044136F"/>
    <w:rsid w:val="004419A1"/>
    <w:rsid w:val="00441D17"/>
    <w:rsid w:val="004425D4"/>
    <w:rsid w:val="0044372C"/>
    <w:rsid w:val="00444BF3"/>
    <w:rsid w:val="004462FC"/>
    <w:rsid w:val="004470F6"/>
    <w:rsid w:val="00450C26"/>
    <w:rsid w:val="0045153D"/>
    <w:rsid w:val="004519DC"/>
    <w:rsid w:val="00451D1F"/>
    <w:rsid w:val="00453582"/>
    <w:rsid w:val="004539E2"/>
    <w:rsid w:val="00453BAC"/>
    <w:rsid w:val="00453E15"/>
    <w:rsid w:val="00455E97"/>
    <w:rsid w:val="00456221"/>
    <w:rsid w:val="00457339"/>
    <w:rsid w:val="0045D8AB"/>
    <w:rsid w:val="00460339"/>
    <w:rsid w:val="004604D2"/>
    <w:rsid w:val="00460761"/>
    <w:rsid w:val="00460DA5"/>
    <w:rsid w:val="00461060"/>
    <w:rsid w:val="0046122D"/>
    <w:rsid w:val="004652E7"/>
    <w:rsid w:val="00465917"/>
    <w:rsid w:val="00466F71"/>
    <w:rsid w:val="0046704C"/>
    <w:rsid w:val="0046762C"/>
    <w:rsid w:val="0046791D"/>
    <w:rsid w:val="00470463"/>
    <w:rsid w:val="00472A46"/>
    <w:rsid w:val="00474B45"/>
    <w:rsid w:val="00474F3D"/>
    <w:rsid w:val="00477F21"/>
    <w:rsid w:val="00480A82"/>
    <w:rsid w:val="00482C77"/>
    <w:rsid w:val="00482FED"/>
    <w:rsid w:val="00483BC0"/>
    <w:rsid w:val="004853E6"/>
    <w:rsid w:val="00485BE7"/>
    <w:rsid w:val="004924BD"/>
    <w:rsid w:val="0049499C"/>
    <w:rsid w:val="00494B44"/>
    <w:rsid w:val="00495110"/>
    <w:rsid w:val="00495420"/>
    <w:rsid w:val="004A0149"/>
    <w:rsid w:val="004A068F"/>
    <w:rsid w:val="004A2821"/>
    <w:rsid w:val="004A2863"/>
    <w:rsid w:val="004A353B"/>
    <w:rsid w:val="004A53CF"/>
    <w:rsid w:val="004A55AD"/>
    <w:rsid w:val="004A7909"/>
    <w:rsid w:val="004B2F67"/>
    <w:rsid w:val="004B631C"/>
    <w:rsid w:val="004B6972"/>
    <w:rsid w:val="004B6DEA"/>
    <w:rsid w:val="004B7B6A"/>
    <w:rsid w:val="004C3232"/>
    <w:rsid w:val="004C3E28"/>
    <w:rsid w:val="004C437C"/>
    <w:rsid w:val="004C50FF"/>
    <w:rsid w:val="004C60A8"/>
    <w:rsid w:val="004D1AEB"/>
    <w:rsid w:val="004D1DF2"/>
    <w:rsid w:val="004D2D5A"/>
    <w:rsid w:val="004D34BB"/>
    <w:rsid w:val="004D4521"/>
    <w:rsid w:val="004D4850"/>
    <w:rsid w:val="004D4C41"/>
    <w:rsid w:val="004D5CDC"/>
    <w:rsid w:val="004D6A31"/>
    <w:rsid w:val="004E000B"/>
    <w:rsid w:val="004E0C6E"/>
    <w:rsid w:val="004E15EC"/>
    <w:rsid w:val="004E2085"/>
    <w:rsid w:val="004E349B"/>
    <w:rsid w:val="004E3F2B"/>
    <w:rsid w:val="004E48BB"/>
    <w:rsid w:val="004E4AD1"/>
    <w:rsid w:val="004F04CD"/>
    <w:rsid w:val="004F0E9A"/>
    <w:rsid w:val="004F2B3D"/>
    <w:rsid w:val="004F34B2"/>
    <w:rsid w:val="004F3941"/>
    <w:rsid w:val="004F538B"/>
    <w:rsid w:val="004F5E01"/>
    <w:rsid w:val="004F6854"/>
    <w:rsid w:val="004F7619"/>
    <w:rsid w:val="004F7D7B"/>
    <w:rsid w:val="00500213"/>
    <w:rsid w:val="00500E58"/>
    <w:rsid w:val="00501304"/>
    <w:rsid w:val="005014EE"/>
    <w:rsid w:val="005027E5"/>
    <w:rsid w:val="00503BDD"/>
    <w:rsid w:val="00505146"/>
    <w:rsid w:val="005061D4"/>
    <w:rsid w:val="00507A1D"/>
    <w:rsid w:val="005127A0"/>
    <w:rsid w:val="00517C18"/>
    <w:rsid w:val="00520D85"/>
    <w:rsid w:val="00523C50"/>
    <w:rsid w:val="005248A4"/>
    <w:rsid w:val="005257C5"/>
    <w:rsid w:val="0053266C"/>
    <w:rsid w:val="00534BA5"/>
    <w:rsid w:val="00535CBA"/>
    <w:rsid w:val="00536A32"/>
    <w:rsid w:val="0053782D"/>
    <w:rsid w:val="00537FA2"/>
    <w:rsid w:val="00542657"/>
    <w:rsid w:val="005446DF"/>
    <w:rsid w:val="00547311"/>
    <w:rsid w:val="00547EFF"/>
    <w:rsid w:val="00550A20"/>
    <w:rsid w:val="00551FCE"/>
    <w:rsid w:val="00552578"/>
    <w:rsid w:val="00553524"/>
    <w:rsid w:val="00553A70"/>
    <w:rsid w:val="005574B2"/>
    <w:rsid w:val="005605A3"/>
    <w:rsid w:val="005630A1"/>
    <w:rsid w:val="0056319D"/>
    <w:rsid w:val="005669F6"/>
    <w:rsid w:val="00567FF7"/>
    <w:rsid w:val="00570360"/>
    <w:rsid w:val="005708EC"/>
    <w:rsid w:val="00570ADC"/>
    <w:rsid w:val="00572932"/>
    <w:rsid w:val="00574C80"/>
    <w:rsid w:val="00576AB6"/>
    <w:rsid w:val="005773F7"/>
    <w:rsid w:val="00581353"/>
    <w:rsid w:val="00581A7D"/>
    <w:rsid w:val="0058247B"/>
    <w:rsid w:val="005879C5"/>
    <w:rsid w:val="00590C7E"/>
    <w:rsid w:val="00591DF8"/>
    <w:rsid w:val="00591E92"/>
    <w:rsid w:val="0059289A"/>
    <w:rsid w:val="00592AB7"/>
    <w:rsid w:val="00592E4B"/>
    <w:rsid w:val="00597BB7"/>
    <w:rsid w:val="005A11D9"/>
    <w:rsid w:val="005A1457"/>
    <w:rsid w:val="005A219B"/>
    <w:rsid w:val="005A238E"/>
    <w:rsid w:val="005A486D"/>
    <w:rsid w:val="005A6E35"/>
    <w:rsid w:val="005A71B5"/>
    <w:rsid w:val="005B036B"/>
    <w:rsid w:val="005B0975"/>
    <w:rsid w:val="005B35FA"/>
    <w:rsid w:val="005B380B"/>
    <w:rsid w:val="005B5FAD"/>
    <w:rsid w:val="005B602C"/>
    <w:rsid w:val="005B6F84"/>
    <w:rsid w:val="005C35D8"/>
    <w:rsid w:val="005C4565"/>
    <w:rsid w:val="005C5A97"/>
    <w:rsid w:val="005D04C0"/>
    <w:rsid w:val="005D088D"/>
    <w:rsid w:val="005D0D2E"/>
    <w:rsid w:val="005D4D2C"/>
    <w:rsid w:val="005E27CA"/>
    <w:rsid w:val="005E2E8B"/>
    <w:rsid w:val="005E4D99"/>
    <w:rsid w:val="005E4FCF"/>
    <w:rsid w:val="005E526A"/>
    <w:rsid w:val="005E541F"/>
    <w:rsid w:val="005F287C"/>
    <w:rsid w:val="005F3E60"/>
    <w:rsid w:val="005F4B1C"/>
    <w:rsid w:val="005F56CE"/>
    <w:rsid w:val="005F5A4C"/>
    <w:rsid w:val="005F6EAC"/>
    <w:rsid w:val="005F7EF9"/>
    <w:rsid w:val="00600A9C"/>
    <w:rsid w:val="00601925"/>
    <w:rsid w:val="006034EC"/>
    <w:rsid w:val="006038A7"/>
    <w:rsid w:val="00605830"/>
    <w:rsid w:val="00612BB0"/>
    <w:rsid w:val="00613B3F"/>
    <w:rsid w:val="00614BB5"/>
    <w:rsid w:val="00616396"/>
    <w:rsid w:val="00621B40"/>
    <w:rsid w:val="0062267D"/>
    <w:rsid w:val="0062427A"/>
    <w:rsid w:val="00625A7E"/>
    <w:rsid w:val="00632511"/>
    <w:rsid w:val="0063357A"/>
    <w:rsid w:val="0063470E"/>
    <w:rsid w:val="00635236"/>
    <w:rsid w:val="006372FE"/>
    <w:rsid w:val="006375F9"/>
    <w:rsid w:val="00637F80"/>
    <w:rsid w:val="0064245C"/>
    <w:rsid w:val="006432C6"/>
    <w:rsid w:val="00644031"/>
    <w:rsid w:val="00645179"/>
    <w:rsid w:val="00645CA2"/>
    <w:rsid w:val="00645D9C"/>
    <w:rsid w:val="00647000"/>
    <w:rsid w:val="00652963"/>
    <w:rsid w:val="00652E42"/>
    <w:rsid w:val="00654F7D"/>
    <w:rsid w:val="006553B7"/>
    <w:rsid w:val="006555FE"/>
    <w:rsid w:val="00655E15"/>
    <w:rsid w:val="00662D65"/>
    <w:rsid w:val="006633CD"/>
    <w:rsid w:val="00665533"/>
    <w:rsid w:val="006669A1"/>
    <w:rsid w:val="00670A20"/>
    <w:rsid w:val="00670D5C"/>
    <w:rsid w:val="00670E29"/>
    <w:rsid w:val="0067284D"/>
    <w:rsid w:val="00677BC6"/>
    <w:rsid w:val="006845D5"/>
    <w:rsid w:val="006856B8"/>
    <w:rsid w:val="00686D90"/>
    <w:rsid w:val="006870BE"/>
    <w:rsid w:val="00687405"/>
    <w:rsid w:val="0069048C"/>
    <w:rsid w:val="0069236F"/>
    <w:rsid w:val="006962F6"/>
    <w:rsid w:val="006A0C98"/>
    <w:rsid w:val="006A12AE"/>
    <w:rsid w:val="006A5FE9"/>
    <w:rsid w:val="006A7D27"/>
    <w:rsid w:val="006B25BD"/>
    <w:rsid w:val="006B2834"/>
    <w:rsid w:val="006B3D8B"/>
    <w:rsid w:val="006B65F9"/>
    <w:rsid w:val="006B697D"/>
    <w:rsid w:val="006B7293"/>
    <w:rsid w:val="006C02A1"/>
    <w:rsid w:val="006C20C0"/>
    <w:rsid w:val="006C266D"/>
    <w:rsid w:val="006C550B"/>
    <w:rsid w:val="006D0435"/>
    <w:rsid w:val="006D0EC8"/>
    <w:rsid w:val="006D112D"/>
    <w:rsid w:val="006D1153"/>
    <w:rsid w:val="006D20E4"/>
    <w:rsid w:val="006D330C"/>
    <w:rsid w:val="006D4BF3"/>
    <w:rsid w:val="006D5519"/>
    <w:rsid w:val="006D5F39"/>
    <w:rsid w:val="006D6D4C"/>
    <w:rsid w:val="006E12C5"/>
    <w:rsid w:val="006E3B46"/>
    <w:rsid w:val="006E512A"/>
    <w:rsid w:val="006E71EA"/>
    <w:rsid w:val="006F2887"/>
    <w:rsid w:val="006F2D67"/>
    <w:rsid w:val="006F5411"/>
    <w:rsid w:val="006F57C6"/>
    <w:rsid w:val="006F6D3A"/>
    <w:rsid w:val="006F6F43"/>
    <w:rsid w:val="00702396"/>
    <w:rsid w:val="00702994"/>
    <w:rsid w:val="00703AFC"/>
    <w:rsid w:val="00703EEA"/>
    <w:rsid w:val="0070418C"/>
    <w:rsid w:val="00704C6C"/>
    <w:rsid w:val="00704FBE"/>
    <w:rsid w:val="00707BAA"/>
    <w:rsid w:val="00707DA3"/>
    <w:rsid w:val="007125C9"/>
    <w:rsid w:val="007128EE"/>
    <w:rsid w:val="007130DE"/>
    <w:rsid w:val="00713DCB"/>
    <w:rsid w:val="00714948"/>
    <w:rsid w:val="00716E13"/>
    <w:rsid w:val="00717B40"/>
    <w:rsid w:val="00717F01"/>
    <w:rsid w:val="00720DD7"/>
    <w:rsid w:val="00721EF5"/>
    <w:rsid w:val="00722305"/>
    <w:rsid w:val="00722893"/>
    <w:rsid w:val="00724C7E"/>
    <w:rsid w:val="00727A4F"/>
    <w:rsid w:val="0073004B"/>
    <w:rsid w:val="00730588"/>
    <w:rsid w:val="00730C4D"/>
    <w:rsid w:val="007354D3"/>
    <w:rsid w:val="00735B0A"/>
    <w:rsid w:val="0073762B"/>
    <w:rsid w:val="00740BAB"/>
    <w:rsid w:val="00743027"/>
    <w:rsid w:val="00744001"/>
    <w:rsid w:val="007456E3"/>
    <w:rsid w:val="00747166"/>
    <w:rsid w:val="00751050"/>
    <w:rsid w:val="00751AF2"/>
    <w:rsid w:val="00760450"/>
    <w:rsid w:val="00760748"/>
    <w:rsid w:val="007632DA"/>
    <w:rsid w:val="00765026"/>
    <w:rsid w:val="00767AFE"/>
    <w:rsid w:val="00767D90"/>
    <w:rsid w:val="007705FD"/>
    <w:rsid w:val="00771926"/>
    <w:rsid w:val="00776167"/>
    <w:rsid w:val="00777BA9"/>
    <w:rsid w:val="00781578"/>
    <w:rsid w:val="00781D40"/>
    <w:rsid w:val="00782D6B"/>
    <w:rsid w:val="007832A6"/>
    <w:rsid w:val="007832BC"/>
    <w:rsid w:val="00790793"/>
    <w:rsid w:val="0079150C"/>
    <w:rsid w:val="00791511"/>
    <w:rsid w:val="00792105"/>
    <w:rsid w:val="00793E49"/>
    <w:rsid w:val="0079675C"/>
    <w:rsid w:val="00796BEB"/>
    <w:rsid w:val="00797535"/>
    <w:rsid w:val="007A2197"/>
    <w:rsid w:val="007A286B"/>
    <w:rsid w:val="007A404A"/>
    <w:rsid w:val="007A49A1"/>
    <w:rsid w:val="007A5BC4"/>
    <w:rsid w:val="007A6CAB"/>
    <w:rsid w:val="007A73D1"/>
    <w:rsid w:val="007B0764"/>
    <w:rsid w:val="007B31A6"/>
    <w:rsid w:val="007B3D0F"/>
    <w:rsid w:val="007B4A36"/>
    <w:rsid w:val="007B6B5B"/>
    <w:rsid w:val="007C1D50"/>
    <w:rsid w:val="007C3013"/>
    <w:rsid w:val="007C30E9"/>
    <w:rsid w:val="007C43EF"/>
    <w:rsid w:val="007C74D3"/>
    <w:rsid w:val="007C7F36"/>
    <w:rsid w:val="007D01EC"/>
    <w:rsid w:val="007D1DAE"/>
    <w:rsid w:val="007D4F14"/>
    <w:rsid w:val="007D56AD"/>
    <w:rsid w:val="007D7E1E"/>
    <w:rsid w:val="007E07BD"/>
    <w:rsid w:val="007E07C5"/>
    <w:rsid w:val="007E095E"/>
    <w:rsid w:val="007E1ADF"/>
    <w:rsid w:val="007E3C87"/>
    <w:rsid w:val="007E5425"/>
    <w:rsid w:val="007E5D57"/>
    <w:rsid w:val="007E7490"/>
    <w:rsid w:val="007E7C0C"/>
    <w:rsid w:val="007F23FE"/>
    <w:rsid w:val="007F319E"/>
    <w:rsid w:val="007F394A"/>
    <w:rsid w:val="007F3A9F"/>
    <w:rsid w:val="007F4490"/>
    <w:rsid w:val="007FA77F"/>
    <w:rsid w:val="00800398"/>
    <w:rsid w:val="00800886"/>
    <w:rsid w:val="008009E5"/>
    <w:rsid w:val="00800F6F"/>
    <w:rsid w:val="00802660"/>
    <w:rsid w:val="00802CEA"/>
    <w:rsid w:val="0080354B"/>
    <w:rsid w:val="00804CAF"/>
    <w:rsid w:val="00806CCF"/>
    <w:rsid w:val="008078CC"/>
    <w:rsid w:val="008103BF"/>
    <w:rsid w:val="00811980"/>
    <w:rsid w:val="00811B83"/>
    <w:rsid w:val="0081240E"/>
    <w:rsid w:val="00812665"/>
    <w:rsid w:val="00814B06"/>
    <w:rsid w:val="00815771"/>
    <w:rsid w:val="008174BE"/>
    <w:rsid w:val="00821452"/>
    <w:rsid w:val="0082146E"/>
    <w:rsid w:val="0082367E"/>
    <w:rsid w:val="008271BA"/>
    <w:rsid w:val="00827CB7"/>
    <w:rsid w:val="00827F12"/>
    <w:rsid w:val="008308E5"/>
    <w:rsid w:val="0083193D"/>
    <w:rsid w:val="008328FE"/>
    <w:rsid w:val="00832E24"/>
    <w:rsid w:val="008334F9"/>
    <w:rsid w:val="008375AA"/>
    <w:rsid w:val="0083B487"/>
    <w:rsid w:val="008401D3"/>
    <w:rsid w:val="00842370"/>
    <w:rsid w:val="008444E5"/>
    <w:rsid w:val="008445CE"/>
    <w:rsid w:val="00845DFD"/>
    <w:rsid w:val="00846AE2"/>
    <w:rsid w:val="00846CBE"/>
    <w:rsid w:val="00847C1B"/>
    <w:rsid w:val="00851D57"/>
    <w:rsid w:val="00852568"/>
    <w:rsid w:val="00853287"/>
    <w:rsid w:val="008548ED"/>
    <w:rsid w:val="00854A8E"/>
    <w:rsid w:val="008628B8"/>
    <w:rsid w:val="00865883"/>
    <w:rsid w:val="00866E07"/>
    <w:rsid w:val="00872681"/>
    <w:rsid w:val="00872BE7"/>
    <w:rsid w:val="00872D94"/>
    <w:rsid w:val="008730DC"/>
    <w:rsid w:val="00874334"/>
    <w:rsid w:val="008759BA"/>
    <w:rsid w:val="0087601E"/>
    <w:rsid w:val="00877025"/>
    <w:rsid w:val="00880006"/>
    <w:rsid w:val="00880576"/>
    <w:rsid w:val="008840C1"/>
    <w:rsid w:val="008841DC"/>
    <w:rsid w:val="008841FC"/>
    <w:rsid w:val="008845A1"/>
    <w:rsid w:val="00884B4E"/>
    <w:rsid w:val="008852A8"/>
    <w:rsid w:val="008867B5"/>
    <w:rsid w:val="00887AAA"/>
    <w:rsid w:val="00892081"/>
    <w:rsid w:val="00892648"/>
    <w:rsid w:val="00892A1B"/>
    <w:rsid w:val="00892F5B"/>
    <w:rsid w:val="008A1E7A"/>
    <w:rsid w:val="008A25D3"/>
    <w:rsid w:val="008A27D7"/>
    <w:rsid w:val="008A48F1"/>
    <w:rsid w:val="008A5A35"/>
    <w:rsid w:val="008A67F8"/>
    <w:rsid w:val="008A70A2"/>
    <w:rsid w:val="008A7F31"/>
    <w:rsid w:val="008B0664"/>
    <w:rsid w:val="008B0A6A"/>
    <w:rsid w:val="008B15B9"/>
    <w:rsid w:val="008B1D3B"/>
    <w:rsid w:val="008B2E50"/>
    <w:rsid w:val="008B368F"/>
    <w:rsid w:val="008B4C65"/>
    <w:rsid w:val="008B4EB4"/>
    <w:rsid w:val="008C0C11"/>
    <w:rsid w:val="008C2595"/>
    <w:rsid w:val="008C2AB7"/>
    <w:rsid w:val="008C386D"/>
    <w:rsid w:val="008C4B60"/>
    <w:rsid w:val="008C5D48"/>
    <w:rsid w:val="008D0DE8"/>
    <w:rsid w:val="008D0E81"/>
    <w:rsid w:val="008D21D8"/>
    <w:rsid w:val="008D334C"/>
    <w:rsid w:val="008D41EA"/>
    <w:rsid w:val="008D4F10"/>
    <w:rsid w:val="008E0E99"/>
    <w:rsid w:val="008E1608"/>
    <w:rsid w:val="008E1E18"/>
    <w:rsid w:val="008E435A"/>
    <w:rsid w:val="008E58EE"/>
    <w:rsid w:val="008F0016"/>
    <w:rsid w:val="008F0D62"/>
    <w:rsid w:val="008F17C5"/>
    <w:rsid w:val="008F1B5D"/>
    <w:rsid w:val="008F2A44"/>
    <w:rsid w:val="008F326D"/>
    <w:rsid w:val="008F354B"/>
    <w:rsid w:val="008F77D6"/>
    <w:rsid w:val="00901DF7"/>
    <w:rsid w:val="00902B3D"/>
    <w:rsid w:val="0090349E"/>
    <w:rsid w:val="00903E18"/>
    <w:rsid w:val="009047B4"/>
    <w:rsid w:val="00905449"/>
    <w:rsid w:val="00905EE5"/>
    <w:rsid w:val="00906FEC"/>
    <w:rsid w:val="009077D8"/>
    <w:rsid w:val="00907DBE"/>
    <w:rsid w:val="009104F4"/>
    <w:rsid w:val="0091165C"/>
    <w:rsid w:val="00911F94"/>
    <w:rsid w:val="00912C7B"/>
    <w:rsid w:val="00914907"/>
    <w:rsid w:val="009166F7"/>
    <w:rsid w:val="00916DB5"/>
    <w:rsid w:val="009203C8"/>
    <w:rsid w:val="00920663"/>
    <w:rsid w:val="00920771"/>
    <w:rsid w:val="00922318"/>
    <w:rsid w:val="009266C6"/>
    <w:rsid w:val="00927154"/>
    <w:rsid w:val="00927429"/>
    <w:rsid w:val="00927F7C"/>
    <w:rsid w:val="0093246F"/>
    <w:rsid w:val="0093486A"/>
    <w:rsid w:val="00934A54"/>
    <w:rsid w:val="00937702"/>
    <w:rsid w:val="009377C4"/>
    <w:rsid w:val="00937E68"/>
    <w:rsid w:val="009408E6"/>
    <w:rsid w:val="0094182D"/>
    <w:rsid w:val="009444E4"/>
    <w:rsid w:val="00944788"/>
    <w:rsid w:val="00945FC5"/>
    <w:rsid w:val="00947B88"/>
    <w:rsid w:val="00951B83"/>
    <w:rsid w:val="00951E58"/>
    <w:rsid w:val="00952216"/>
    <w:rsid w:val="00952BB2"/>
    <w:rsid w:val="00953C40"/>
    <w:rsid w:val="00954351"/>
    <w:rsid w:val="009550D8"/>
    <w:rsid w:val="00957492"/>
    <w:rsid w:val="00957B40"/>
    <w:rsid w:val="00961970"/>
    <w:rsid w:val="009629AB"/>
    <w:rsid w:val="00967216"/>
    <w:rsid w:val="00971880"/>
    <w:rsid w:val="00972B58"/>
    <w:rsid w:val="00973026"/>
    <w:rsid w:val="009760B4"/>
    <w:rsid w:val="00977B5D"/>
    <w:rsid w:val="00980735"/>
    <w:rsid w:val="009822A2"/>
    <w:rsid w:val="00983387"/>
    <w:rsid w:val="00983801"/>
    <w:rsid w:val="00984F67"/>
    <w:rsid w:val="0098754F"/>
    <w:rsid w:val="009953D5"/>
    <w:rsid w:val="009957BE"/>
    <w:rsid w:val="00995E17"/>
    <w:rsid w:val="009A1E6B"/>
    <w:rsid w:val="009A2C43"/>
    <w:rsid w:val="009A4AF2"/>
    <w:rsid w:val="009A5133"/>
    <w:rsid w:val="009B018C"/>
    <w:rsid w:val="009B05D6"/>
    <w:rsid w:val="009B0DD6"/>
    <w:rsid w:val="009B0E61"/>
    <w:rsid w:val="009B2FBD"/>
    <w:rsid w:val="009B3730"/>
    <w:rsid w:val="009B3FA7"/>
    <w:rsid w:val="009B4B76"/>
    <w:rsid w:val="009B512A"/>
    <w:rsid w:val="009C0CD2"/>
    <w:rsid w:val="009C3139"/>
    <w:rsid w:val="009C480A"/>
    <w:rsid w:val="009C5C31"/>
    <w:rsid w:val="009C6143"/>
    <w:rsid w:val="009C65D8"/>
    <w:rsid w:val="009C6A37"/>
    <w:rsid w:val="009C7015"/>
    <w:rsid w:val="009C7D56"/>
    <w:rsid w:val="009D069D"/>
    <w:rsid w:val="009D0DC4"/>
    <w:rsid w:val="009D2190"/>
    <w:rsid w:val="009D3712"/>
    <w:rsid w:val="009D3A58"/>
    <w:rsid w:val="009D3C80"/>
    <w:rsid w:val="009D3CD5"/>
    <w:rsid w:val="009D5830"/>
    <w:rsid w:val="009D64A8"/>
    <w:rsid w:val="009D6E6B"/>
    <w:rsid w:val="009D6EEB"/>
    <w:rsid w:val="009D72CC"/>
    <w:rsid w:val="009E0641"/>
    <w:rsid w:val="009E1875"/>
    <w:rsid w:val="009E241B"/>
    <w:rsid w:val="009E313C"/>
    <w:rsid w:val="009E31EE"/>
    <w:rsid w:val="009E4D29"/>
    <w:rsid w:val="009E6875"/>
    <w:rsid w:val="009F0A12"/>
    <w:rsid w:val="009F2036"/>
    <w:rsid w:val="009F30D1"/>
    <w:rsid w:val="009F446D"/>
    <w:rsid w:val="009F53B0"/>
    <w:rsid w:val="009F59D8"/>
    <w:rsid w:val="009F658E"/>
    <w:rsid w:val="009F7E5B"/>
    <w:rsid w:val="00A00BFD"/>
    <w:rsid w:val="00A03838"/>
    <w:rsid w:val="00A053EC"/>
    <w:rsid w:val="00A0791B"/>
    <w:rsid w:val="00A07EB6"/>
    <w:rsid w:val="00A07EC9"/>
    <w:rsid w:val="00A10BA1"/>
    <w:rsid w:val="00A11FD0"/>
    <w:rsid w:val="00A12DF2"/>
    <w:rsid w:val="00A13ABC"/>
    <w:rsid w:val="00A15940"/>
    <w:rsid w:val="00A1623E"/>
    <w:rsid w:val="00A20CE5"/>
    <w:rsid w:val="00A21B49"/>
    <w:rsid w:val="00A222D9"/>
    <w:rsid w:val="00A232F0"/>
    <w:rsid w:val="00A23807"/>
    <w:rsid w:val="00A2535B"/>
    <w:rsid w:val="00A25751"/>
    <w:rsid w:val="00A27B9C"/>
    <w:rsid w:val="00A33663"/>
    <w:rsid w:val="00A3376A"/>
    <w:rsid w:val="00A34845"/>
    <w:rsid w:val="00A3504E"/>
    <w:rsid w:val="00A35D87"/>
    <w:rsid w:val="00A3782E"/>
    <w:rsid w:val="00A4226D"/>
    <w:rsid w:val="00A42E31"/>
    <w:rsid w:val="00A438CE"/>
    <w:rsid w:val="00A47536"/>
    <w:rsid w:val="00A504EE"/>
    <w:rsid w:val="00A51061"/>
    <w:rsid w:val="00A52514"/>
    <w:rsid w:val="00A52F83"/>
    <w:rsid w:val="00A52FF2"/>
    <w:rsid w:val="00A5356E"/>
    <w:rsid w:val="00A53A05"/>
    <w:rsid w:val="00A60F02"/>
    <w:rsid w:val="00A62E01"/>
    <w:rsid w:val="00A63358"/>
    <w:rsid w:val="00A63DAA"/>
    <w:rsid w:val="00A63E98"/>
    <w:rsid w:val="00A65261"/>
    <w:rsid w:val="00A678E4"/>
    <w:rsid w:val="00A718CC"/>
    <w:rsid w:val="00A71C6A"/>
    <w:rsid w:val="00A72058"/>
    <w:rsid w:val="00A72435"/>
    <w:rsid w:val="00A73097"/>
    <w:rsid w:val="00A732C5"/>
    <w:rsid w:val="00A8014A"/>
    <w:rsid w:val="00A82CAA"/>
    <w:rsid w:val="00A833FD"/>
    <w:rsid w:val="00A83A4D"/>
    <w:rsid w:val="00A8447C"/>
    <w:rsid w:val="00A84D0F"/>
    <w:rsid w:val="00A860C6"/>
    <w:rsid w:val="00A867F9"/>
    <w:rsid w:val="00A86908"/>
    <w:rsid w:val="00A90F1F"/>
    <w:rsid w:val="00A911DB"/>
    <w:rsid w:val="00A915BB"/>
    <w:rsid w:val="00A943C2"/>
    <w:rsid w:val="00A945A0"/>
    <w:rsid w:val="00A94D16"/>
    <w:rsid w:val="00A9515F"/>
    <w:rsid w:val="00A959B2"/>
    <w:rsid w:val="00A968AD"/>
    <w:rsid w:val="00A9750B"/>
    <w:rsid w:val="00A97AAD"/>
    <w:rsid w:val="00A97BBD"/>
    <w:rsid w:val="00AA041F"/>
    <w:rsid w:val="00AA1628"/>
    <w:rsid w:val="00AA27B6"/>
    <w:rsid w:val="00AA6030"/>
    <w:rsid w:val="00AB192F"/>
    <w:rsid w:val="00AB683F"/>
    <w:rsid w:val="00AB6DC0"/>
    <w:rsid w:val="00AB6FF1"/>
    <w:rsid w:val="00AB7A7C"/>
    <w:rsid w:val="00AC24D4"/>
    <w:rsid w:val="00AC5352"/>
    <w:rsid w:val="00AC570F"/>
    <w:rsid w:val="00AD00C8"/>
    <w:rsid w:val="00AD01B1"/>
    <w:rsid w:val="00AD13BA"/>
    <w:rsid w:val="00AD224F"/>
    <w:rsid w:val="00AD25B1"/>
    <w:rsid w:val="00AD2C8D"/>
    <w:rsid w:val="00AD2EA1"/>
    <w:rsid w:val="00AD2FB5"/>
    <w:rsid w:val="00AD3346"/>
    <w:rsid w:val="00AD5113"/>
    <w:rsid w:val="00AE3050"/>
    <w:rsid w:val="00AE4CC0"/>
    <w:rsid w:val="00AE59B9"/>
    <w:rsid w:val="00AE739A"/>
    <w:rsid w:val="00AE8BC2"/>
    <w:rsid w:val="00AF1921"/>
    <w:rsid w:val="00AF1AC0"/>
    <w:rsid w:val="00AF226F"/>
    <w:rsid w:val="00AF4F44"/>
    <w:rsid w:val="00AF6A28"/>
    <w:rsid w:val="00B0062D"/>
    <w:rsid w:val="00B036EE"/>
    <w:rsid w:val="00B04F54"/>
    <w:rsid w:val="00B0748C"/>
    <w:rsid w:val="00B10025"/>
    <w:rsid w:val="00B102C4"/>
    <w:rsid w:val="00B118AC"/>
    <w:rsid w:val="00B12FDE"/>
    <w:rsid w:val="00B15BC2"/>
    <w:rsid w:val="00B16B97"/>
    <w:rsid w:val="00B1742C"/>
    <w:rsid w:val="00B20910"/>
    <w:rsid w:val="00B20BC6"/>
    <w:rsid w:val="00B21304"/>
    <w:rsid w:val="00B27D5C"/>
    <w:rsid w:val="00B325B6"/>
    <w:rsid w:val="00B32CDC"/>
    <w:rsid w:val="00B3493F"/>
    <w:rsid w:val="00B35AE3"/>
    <w:rsid w:val="00B401B1"/>
    <w:rsid w:val="00B403E7"/>
    <w:rsid w:val="00B41A34"/>
    <w:rsid w:val="00B423F0"/>
    <w:rsid w:val="00B428F2"/>
    <w:rsid w:val="00B42CDC"/>
    <w:rsid w:val="00B470D5"/>
    <w:rsid w:val="00B50664"/>
    <w:rsid w:val="00B50A1B"/>
    <w:rsid w:val="00B5176A"/>
    <w:rsid w:val="00B5501D"/>
    <w:rsid w:val="00B55AD0"/>
    <w:rsid w:val="00B56019"/>
    <w:rsid w:val="00B569A6"/>
    <w:rsid w:val="00B56B4E"/>
    <w:rsid w:val="00B60461"/>
    <w:rsid w:val="00B60D82"/>
    <w:rsid w:val="00B61D8B"/>
    <w:rsid w:val="00B61F72"/>
    <w:rsid w:val="00B63052"/>
    <w:rsid w:val="00B63493"/>
    <w:rsid w:val="00B63972"/>
    <w:rsid w:val="00B640B3"/>
    <w:rsid w:val="00B6561F"/>
    <w:rsid w:val="00B65B66"/>
    <w:rsid w:val="00B65EBA"/>
    <w:rsid w:val="00B66E5B"/>
    <w:rsid w:val="00B70D31"/>
    <w:rsid w:val="00B726C7"/>
    <w:rsid w:val="00B7351D"/>
    <w:rsid w:val="00B74A48"/>
    <w:rsid w:val="00B74B6C"/>
    <w:rsid w:val="00B77E27"/>
    <w:rsid w:val="00B80637"/>
    <w:rsid w:val="00B80E6B"/>
    <w:rsid w:val="00B813E0"/>
    <w:rsid w:val="00B81C40"/>
    <w:rsid w:val="00B82C60"/>
    <w:rsid w:val="00B83F54"/>
    <w:rsid w:val="00B85FBC"/>
    <w:rsid w:val="00B867AE"/>
    <w:rsid w:val="00B86A9D"/>
    <w:rsid w:val="00B90681"/>
    <w:rsid w:val="00B909F1"/>
    <w:rsid w:val="00B92378"/>
    <w:rsid w:val="00B92C1C"/>
    <w:rsid w:val="00B93472"/>
    <w:rsid w:val="00B9544F"/>
    <w:rsid w:val="00B95609"/>
    <w:rsid w:val="00B95EF4"/>
    <w:rsid w:val="00B961C9"/>
    <w:rsid w:val="00B97311"/>
    <w:rsid w:val="00B97B2E"/>
    <w:rsid w:val="00B97F12"/>
    <w:rsid w:val="00BA058D"/>
    <w:rsid w:val="00BA16B3"/>
    <w:rsid w:val="00BA41B8"/>
    <w:rsid w:val="00BA47DD"/>
    <w:rsid w:val="00BA6F39"/>
    <w:rsid w:val="00BB18C2"/>
    <w:rsid w:val="00BB3274"/>
    <w:rsid w:val="00BB37E2"/>
    <w:rsid w:val="00BB3D5E"/>
    <w:rsid w:val="00BC0C1E"/>
    <w:rsid w:val="00BC0DE7"/>
    <w:rsid w:val="00BC1B7C"/>
    <w:rsid w:val="00BC1B84"/>
    <w:rsid w:val="00BC3792"/>
    <w:rsid w:val="00BC3B13"/>
    <w:rsid w:val="00BC4728"/>
    <w:rsid w:val="00BC48DF"/>
    <w:rsid w:val="00BC4CA0"/>
    <w:rsid w:val="00BC5460"/>
    <w:rsid w:val="00BC58D9"/>
    <w:rsid w:val="00BC6831"/>
    <w:rsid w:val="00BC78D4"/>
    <w:rsid w:val="00BD4849"/>
    <w:rsid w:val="00BD5807"/>
    <w:rsid w:val="00BE1623"/>
    <w:rsid w:val="00BE2A7A"/>
    <w:rsid w:val="00BE35B8"/>
    <w:rsid w:val="00BE3BFD"/>
    <w:rsid w:val="00BE492B"/>
    <w:rsid w:val="00BE4E53"/>
    <w:rsid w:val="00BE5E4D"/>
    <w:rsid w:val="00BE718D"/>
    <w:rsid w:val="00BF0367"/>
    <w:rsid w:val="00BF1C11"/>
    <w:rsid w:val="00BF1E7F"/>
    <w:rsid w:val="00BF2C12"/>
    <w:rsid w:val="00BF346E"/>
    <w:rsid w:val="00BF52EB"/>
    <w:rsid w:val="00BF6E28"/>
    <w:rsid w:val="00C00D3E"/>
    <w:rsid w:val="00C01697"/>
    <w:rsid w:val="00C03263"/>
    <w:rsid w:val="00C14A84"/>
    <w:rsid w:val="00C15865"/>
    <w:rsid w:val="00C15EA2"/>
    <w:rsid w:val="00C16EC8"/>
    <w:rsid w:val="00C17261"/>
    <w:rsid w:val="00C22D39"/>
    <w:rsid w:val="00C255F1"/>
    <w:rsid w:val="00C25AB0"/>
    <w:rsid w:val="00C2602D"/>
    <w:rsid w:val="00C2638F"/>
    <w:rsid w:val="00C26F19"/>
    <w:rsid w:val="00C300B0"/>
    <w:rsid w:val="00C31008"/>
    <w:rsid w:val="00C316EA"/>
    <w:rsid w:val="00C32525"/>
    <w:rsid w:val="00C32993"/>
    <w:rsid w:val="00C345A3"/>
    <w:rsid w:val="00C34C7C"/>
    <w:rsid w:val="00C34EAD"/>
    <w:rsid w:val="00C3549A"/>
    <w:rsid w:val="00C359CA"/>
    <w:rsid w:val="00C36D9D"/>
    <w:rsid w:val="00C3784A"/>
    <w:rsid w:val="00C40316"/>
    <w:rsid w:val="00C41D02"/>
    <w:rsid w:val="00C42BCE"/>
    <w:rsid w:val="00C460EC"/>
    <w:rsid w:val="00C463B0"/>
    <w:rsid w:val="00C46D97"/>
    <w:rsid w:val="00C507F0"/>
    <w:rsid w:val="00C5098C"/>
    <w:rsid w:val="00C61FF1"/>
    <w:rsid w:val="00C64582"/>
    <w:rsid w:val="00C64DBA"/>
    <w:rsid w:val="00C67649"/>
    <w:rsid w:val="00C7029F"/>
    <w:rsid w:val="00C7032C"/>
    <w:rsid w:val="00C706A9"/>
    <w:rsid w:val="00C74607"/>
    <w:rsid w:val="00C748A2"/>
    <w:rsid w:val="00C76D06"/>
    <w:rsid w:val="00C80B8A"/>
    <w:rsid w:val="00C80BD4"/>
    <w:rsid w:val="00C80CD9"/>
    <w:rsid w:val="00C81AE4"/>
    <w:rsid w:val="00C821B9"/>
    <w:rsid w:val="00C8346F"/>
    <w:rsid w:val="00C86C6A"/>
    <w:rsid w:val="00C87BE0"/>
    <w:rsid w:val="00C90485"/>
    <w:rsid w:val="00C92998"/>
    <w:rsid w:val="00C93A57"/>
    <w:rsid w:val="00C942C2"/>
    <w:rsid w:val="00C945E9"/>
    <w:rsid w:val="00C9466F"/>
    <w:rsid w:val="00C9734F"/>
    <w:rsid w:val="00C97FCD"/>
    <w:rsid w:val="00CA0B84"/>
    <w:rsid w:val="00CA12A8"/>
    <w:rsid w:val="00CA212F"/>
    <w:rsid w:val="00CA324E"/>
    <w:rsid w:val="00CA3C99"/>
    <w:rsid w:val="00CA3E85"/>
    <w:rsid w:val="00CA66D7"/>
    <w:rsid w:val="00CA754A"/>
    <w:rsid w:val="00CB176D"/>
    <w:rsid w:val="00CB285D"/>
    <w:rsid w:val="00CB4C88"/>
    <w:rsid w:val="00CB677D"/>
    <w:rsid w:val="00CB76C9"/>
    <w:rsid w:val="00CB7C5A"/>
    <w:rsid w:val="00CB7E83"/>
    <w:rsid w:val="00CC1900"/>
    <w:rsid w:val="00CC1A7D"/>
    <w:rsid w:val="00CC2A21"/>
    <w:rsid w:val="00CC7E7F"/>
    <w:rsid w:val="00CD3C30"/>
    <w:rsid w:val="00CD5255"/>
    <w:rsid w:val="00CD6320"/>
    <w:rsid w:val="00CE0320"/>
    <w:rsid w:val="00CE0421"/>
    <w:rsid w:val="00CE0887"/>
    <w:rsid w:val="00CE3589"/>
    <w:rsid w:val="00CE470A"/>
    <w:rsid w:val="00CE636B"/>
    <w:rsid w:val="00CE670A"/>
    <w:rsid w:val="00CF04FB"/>
    <w:rsid w:val="00CF1793"/>
    <w:rsid w:val="00CF3371"/>
    <w:rsid w:val="00CF3B1F"/>
    <w:rsid w:val="00CF4A6A"/>
    <w:rsid w:val="00CF537C"/>
    <w:rsid w:val="00D02993"/>
    <w:rsid w:val="00D03488"/>
    <w:rsid w:val="00D05BB0"/>
    <w:rsid w:val="00D061EB"/>
    <w:rsid w:val="00D1036B"/>
    <w:rsid w:val="00D11EF8"/>
    <w:rsid w:val="00D144D4"/>
    <w:rsid w:val="00D1462E"/>
    <w:rsid w:val="00D14886"/>
    <w:rsid w:val="00D210B5"/>
    <w:rsid w:val="00D21507"/>
    <w:rsid w:val="00D257EB"/>
    <w:rsid w:val="00D26E3C"/>
    <w:rsid w:val="00D272F0"/>
    <w:rsid w:val="00D27829"/>
    <w:rsid w:val="00D35F67"/>
    <w:rsid w:val="00D37690"/>
    <w:rsid w:val="00D404DD"/>
    <w:rsid w:val="00D40564"/>
    <w:rsid w:val="00D41B29"/>
    <w:rsid w:val="00D42BD9"/>
    <w:rsid w:val="00D4334F"/>
    <w:rsid w:val="00D436C7"/>
    <w:rsid w:val="00D43BA5"/>
    <w:rsid w:val="00D440A8"/>
    <w:rsid w:val="00D457CF"/>
    <w:rsid w:val="00D467E9"/>
    <w:rsid w:val="00D46F5E"/>
    <w:rsid w:val="00D50099"/>
    <w:rsid w:val="00D515F6"/>
    <w:rsid w:val="00D52BCC"/>
    <w:rsid w:val="00D54929"/>
    <w:rsid w:val="00D55A78"/>
    <w:rsid w:val="00D57949"/>
    <w:rsid w:val="00D60834"/>
    <w:rsid w:val="00D6146D"/>
    <w:rsid w:val="00D61807"/>
    <w:rsid w:val="00D6368F"/>
    <w:rsid w:val="00D64CEC"/>
    <w:rsid w:val="00D65B31"/>
    <w:rsid w:val="00D67940"/>
    <w:rsid w:val="00D70316"/>
    <w:rsid w:val="00D71D73"/>
    <w:rsid w:val="00D74048"/>
    <w:rsid w:val="00D74642"/>
    <w:rsid w:val="00D7506F"/>
    <w:rsid w:val="00D81277"/>
    <w:rsid w:val="00D8240F"/>
    <w:rsid w:val="00D8334D"/>
    <w:rsid w:val="00D83E99"/>
    <w:rsid w:val="00D84926"/>
    <w:rsid w:val="00D86F64"/>
    <w:rsid w:val="00D87648"/>
    <w:rsid w:val="00D90D28"/>
    <w:rsid w:val="00D9271C"/>
    <w:rsid w:val="00D92C05"/>
    <w:rsid w:val="00D93CDF"/>
    <w:rsid w:val="00D97DB9"/>
    <w:rsid w:val="00DA0B42"/>
    <w:rsid w:val="00DA1D0C"/>
    <w:rsid w:val="00DA275E"/>
    <w:rsid w:val="00DA37C3"/>
    <w:rsid w:val="00DA414C"/>
    <w:rsid w:val="00DB0DBC"/>
    <w:rsid w:val="00DB0EE9"/>
    <w:rsid w:val="00DB0F19"/>
    <w:rsid w:val="00DB2667"/>
    <w:rsid w:val="00DB2D3B"/>
    <w:rsid w:val="00DB490D"/>
    <w:rsid w:val="00DB5DDF"/>
    <w:rsid w:val="00DB6BA7"/>
    <w:rsid w:val="00DC11EA"/>
    <w:rsid w:val="00DC133C"/>
    <w:rsid w:val="00DC36AA"/>
    <w:rsid w:val="00DC4D97"/>
    <w:rsid w:val="00DC6A52"/>
    <w:rsid w:val="00DC6A76"/>
    <w:rsid w:val="00DCB426"/>
    <w:rsid w:val="00DD064E"/>
    <w:rsid w:val="00DD0FC8"/>
    <w:rsid w:val="00DD148A"/>
    <w:rsid w:val="00DD14A7"/>
    <w:rsid w:val="00DD2FCC"/>
    <w:rsid w:val="00DD3AB8"/>
    <w:rsid w:val="00DD46E8"/>
    <w:rsid w:val="00DD4950"/>
    <w:rsid w:val="00DD54A2"/>
    <w:rsid w:val="00DD5A08"/>
    <w:rsid w:val="00DD64D6"/>
    <w:rsid w:val="00DE1884"/>
    <w:rsid w:val="00DE25C6"/>
    <w:rsid w:val="00DE432C"/>
    <w:rsid w:val="00DE4974"/>
    <w:rsid w:val="00DE4C80"/>
    <w:rsid w:val="00DF122F"/>
    <w:rsid w:val="00DF19E1"/>
    <w:rsid w:val="00DF273A"/>
    <w:rsid w:val="00DF3CC6"/>
    <w:rsid w:val="00DF417E"/>
    <w:rsid w:val="00DF47D3"/>
    <w:rsid w:val="00DF49DC"/>
    <w:rsid w:val="00DF5217"/>
    <w:rsid w:val="00DF5AB1"/>
    <w:rsid w:val="00E00304"/>
    <w:rsid w:val="00E034B6"/>
    <w:rsid w:val="00E04C2E"/>
    <w:rsid w:val="00E05017"/>
    <w:rsid w:val="00E05BD3"/>
    <w:rsid w:val="00E05EDE"/>
    <w:rsid w:val="00E06E90"/>
    <w:rsid w:val="00E06F56"/>
    <w:rsid w:val="00E11A56"/>
    <w:rsid w:val="00E12AFF"/>
    <w:rsid w:val="00E12D82"/>
    <w:rsid w:val="00E174F8"/>
    <w:rsid w:val="00E17761"/>
    <w:rsid w:val="00E17D77"/>
    <w:rsid w:val="00E200B3"/>
    <w:rsid w:val="00E22485"/>
    <w:rsid w:val="00E22822"/>
    <w:rsid w:val="00E31BFB"/>
    <w:rsid w:val="00E32DFD"/>
    <w:rsid w:val="00E332FB"/>
    <w:rsid w:val="00E33765"/>
    <w:rsid w:val="00E35EEF"/>
    <w:rsid w:val="00E37219"/>
    <w:rsid w:val="00E372AA"/>
    <w:rsid w:val="00E37670"/>
    <w:rsid w:val="00E37C5A"/>
    <w:rsid w:val="00E40360"/>
    <w:rsid w:val="00E41438"/>
    <w:rsid w:val="00E43273"/>
    <w:rsid w:val="00E44C58"/>
    <w:rsid w:val="00E45622"/>
    <w:rsid w:val="00E46173"/>
    <w:rsid w:val="00E510C4"/>
    <w:rsid w:val="00E535FF"/>
    <w:rsid w:val="00E53C02"/>
    <w:rsid w:val="00E53D31"/>
    <w:rsid w:val="00E54FAE"/>
    <w:rsid w:val="00E551D1"/>
    <w:rsid w:val="00E557FC"/>
    <w:rsid w:val="00E56DD1"/>
    <w:rsid w:val="00E58EC3"/>
    <w:rsid w:val="00E60001"/>
    <w:rsid w:val="00E6061E"/>
    <w:rsid w:val="00E60D91"/>
    <w:rsid w:val="00E63548"/>
    <w:rsid w:val="00E637B8"/>
    <w:rsid w:val="00E6484D"/>
    <w:rsid w:val="00E649F3"/>
    <w:rsid w:val="00E66589"/>
    <w:rsid w:val="00E67DE9"/>
    <w:rsid w:val="00E70151"/>
    <w:rsid w:val="00E72F18"/>
    <w:rsid w:val="00E73A0E"/>
    <w:rsid w:val="00E772DB"/>
    <w:rsid w:val="00E77C5F"/>
    <w:rsid w:val="00E82D5C"/>
    <w:rsid w:val="00E8361E"/>
    <w:rsid w:val="00E84D64"/>
    <w:rsid w:val="00E85944"/>
    <w:rsid w:val="00E87D18"/>
    <w:rsid w:val="00E90EA3"/>
    <w:rsid w:val="00E9298E"/>
    <w:rsid w:val="00E9399D"/>
    <w:rsid w:val="00E97EDA"/>
    <w:rsid w:val="00EA2833"/>
    <w:rsid w:val="00EA405B"/>
    <w:rsid w:val="00EA4743"/>
    <w:rsid w:val="00EA6597"/>
    <w:rsid w:val="00EB17D2"/>
    <w:rsid w:val="00EB1C0A"/>
    <w:rsid w:val="00EB1DD6"/>
    <w:rsid w:val="00EB22EC"/>
    <w:rsid w:val="00EB4E43"/>
    <w:rsid w:val="00EB53DD"/>
    <w:rsid w:val="00EB6EEB"/>
    <w:rsid w:val="00EB73E7"/>
    <w:rsid w:val="00EC024E"/>
    <w:rsid w:val="00EC0E46"/>
    <w:rsid w:val="00EC2C15"/>
    <w:rsid w:val="00EC3305"/>
    <w:rsid w:val="00EC5644"/>
    <w:rsid w:val="00EC5C4B"/>
    <w:rsid w:val="00EC76BC"/>
    <w:rsid w:val="00ED0E26"/>
    <w:rsid w:val="00ED2AF1"/>
    <w:rsid w:val="00ED2EF5"/>
    <w:rsid w:val="00ED4717"/>
    <w:rsid w:val="00ED4DFD"/>
    <w:rsid w:val="00ED5569"/>
    <w:rsid w:val="00ED5FBF"/>
    <w:rsid w:val="00ED6178"/>
    <w:rsid w:val="00ED7118"/>
    <w:rsid w:val="00EE0D6F"/>
    <w:rsid w:val="00EE13FF"/>
    <w:rsid w:val="00EE170F"/>
    <w:rsid w:val="00EE4B61"/>
    <w:rsid w:val="00EE5099"/>
    <w:rsid w:val="00EE6692"/>
    <w:rsid w:val="00EE712B"/>
    <w:rsid w:val="00EE780A"/>
    <w:rsid w:val="00EF2873"/>
    <w:rsid w:val="00EF293E"/>
    <w:rsid w:val="00EF4554"/>
    <w:rsid w:val="00EF497F"/>
    <w:rsid w:val="00EF4DBA"/>
    <w:rsid w:val="00EF57BF"/>
    <w:rsid w:val="00F00603"/>
    <w:rsid w:val="00F0064B"/>
    <w:rsid w:val="00F01458"/>
    <w:rsid w:val="00F0261A"/>
    <w:rsid w:val="00F03A40"/>
    <w:rsid w:val="00F047ED"/>
    <w:rsid w:val="00F058DC"/>
    <w:rsid w:val="00F05C4A"/>
    <w:rsid w:val="00F05D3C"/>
    <w:rsid w:val="00F05D65"/>
    <w:rsid w:val="00F06C9F"/>
    <w:rsid w:val="00F07A76"/>
    <w:rsid w:val="00F11C77"/>
    <w:rsid w:val="00F12032"/>
    <w:rsid w:val="00F126C5"/>
    <w:rsid w:val="00F14705"/>
    <w:rsid w:val="00F15DC8"/>
    <w:rsid w:val="00F15E83"/>
    <w:rsid w:val="00F17737"/>
    <w:rsid w:val="00F202A8"/>
    <w:rsid w:val="00F2042E"/>
    <w:rsid w:val="00F236F4"/>
    <w:rsid w:val="00F24688"/>
    <w:rsid w:val="00F24840"/>
    <w:rsid w:val="00F255A9"/>
    <w:rsid w:val="00F263B5"/>
    <w:rsid w:val="00F268CE"/>
    <w:rsid w:val="00F279BE"/>
    <w:rsid w:val="00F3061F"/>
    <w:rsid w:val="00F3312E"/>
    <w:rsid w:val="00F33B68"/>
    <w:rsid w:val="00F408BF"/>
    <w:rsid w:val="00F40F56"/>
    <w:rsid w:val="00F4190B"/>
    <w:rsid w:val="00F4192A"/>
    <w:rsid w:val="00F43B45"/>
    <w:rsid w:val="00F443FC"/>
    <w:rsid w:val="00F44978"/>
    <w:rsid w:val="00F45538"/>
    <w:rsid w:val="00F45941"/>
    <w:rsid w:val="00F4730C"/>
    <w:rsid w:val="00F505CF"/>
    <w:rsid w:val="00F50674"/>
    <w:rsid w:val="00F5073F"/>
    <w:rsid w:val="00F514CD"/>
    <w:rsid w:val="00F51D2D"/>
    <w:rsid w:val="00F55CEA"/>
    <w:rsid w:val="00F57ED5"/>
    <w:rsid w:val="00F57FBD"/>
    <w:rsid w:val="00F65CA4"/>
    <w:rsid w:val="00F66DA0"/>
    <w:rsid w:val="00F66EB3"/>
    <w:rsid w:val="00F716AE"/>
    <w:rsid w:val="00F72413"/>
    <w:rsid w:val="00F734B9"/>
    <w:rsid w:val="00F73D8F"/>
    <w:rsid w:val="00F742FB"/>
    <w:rsid w:val="00F74A3E"/>
    <w:rsid w:val="00F76417"/>
    <w:rsid w:val="00F764E0"/>
    <w:rsid w:val="00F76F75"/>
    <w:rsid w:val="00F8076F"/>
    <w:rsid w:val="00F819B5"/>
    <w:rsid w:val="00F82F74"/>
    <w:rsid w:val="00F860F9"/>
    <w:rsid w:val="00F867B4"/>
    <w:rsid w:val="00F868CA"/>
    <w:rsid w:val="00F9014E"/>
    <w:rsid w:val="00F90B21"/>
    <w:rsid w:val="00F913AD"/>
    <w:rsid w:val="00F9200B"/>
    <w:rsid w:val="00F95249"/>
    <w:rsid w:val="00F95685"/>
    <w:rsid w:val="00F97235"/>
    <w:rsid w:val="00FA06D2"/>
    <w:rsid w:val="00FA109C"/>
    <w:rsid w:val="00FA4848"/>
    <w:rsid w:val="00FA5367"/>
    <w:rsid w:val="00FA5625"/>
    <w:rsid w:val="00FA668A"/>
    <w:rsid w:val="00FA6AF7"/>
    <w:rsid w:val="00FA6F2C"/>
    <w:rsid w:val="00FB0A34"/>
    <w:rsid w:val="00FB182F"/>
    <w:rsid w:val="00FB19BC"/>
    <w:rsid w:val="00FB1A97"/>
    <w:rsid w:val="00FB452F"/>
    <w:rsid w:val="00FB4AA8"/>
    <w:rsid w:val="00FB4B6B"/>
    <w:rsid w:val="00FB4C95"/>
    <w:rsid w:val="00FB705E"/>
    <w:rsid w:val="00FC006E"/>
    <w:rsid w:val="00FC08BC"/>
    <w:rsid w:val="00FC0F52"/>
    <w:rsid w:val="00FC2BAD"/>
    <w:rsid w:val="00FC4287"/>
    <w:rsid w:val="00FC5584"/>
    <w:rsid w:val="00FC7B71"/>
    <w:rsid w:val="00FD1110"/>
    <w:rsid w:val="00FD20E3"/>
    <w:rsid w:val="00FD2C75"/>
    <w:rsid w:val="00FD2D8F"/>
    <w:rsid w:val="00FD36B9"/>
    <w:rsid w:val="00FD4506"/>
    <w:rsid w:val="00FD4934"/>
    <w:rsid w:val="00FD4F1E"/>
    <w:rsid w:val="00FD4F28"/>
    <w:rsid w:val="00FD60B3"/>
    <w:rsid w:val="00FD6284"/>
    <w:rsid w:val="00FE13B8"/>
    <w:rsid w:val="00FE2289"/>
    <w:rsid w:val="00FE5495"/>
    <w:rsid w:val="00FE67F3"/>
    <w:rsid w:val="00FF04AB"/>
    <w:rsid w:val="00FF0D71"/>
    <w:rsid w:val="00FF2D45"/>
    <w:rsid w:val="00FF7CAA"/>
    <w:rsid w:val="010D230E"/>
    <w:rsid w:val="01138548"/>
    <w:rsid w:val="014DE2DB"/>
    <w:rsid w:val="016A4BFE"/>
    <w:rsid w:val="01C8D1C4"/>
    <w:rsid w:val="01DB4237"/>
    <w:rsid w:val="01DD736E"/>
    <w:rsid w:val="01E36F74"/>
    <w:rsid w:val="01FD38E6"/>
    <w:rsid w:val="02186A24"/>
    <w:rsid w:val="021ED68E"/>
    <w:rsid w:val="028D4EC9"/>
    <w:rsid w:val="02A1F00F"/>
    <w:rsid w:val="02B7F048"/>
    <w:rsid w:val="02E3D2F9"/>
    <w:rsid w:val="02F8C4DE"/>
    <w:rsid w:val="031D3948"/>
    <w:rsid w:val="0341A868"/>
    <w:rsid w:val="03480FD9"/>
    <w:rsid w:val="035115D6"/>
    <w:rsid w:val="03D24C99"/>
    <w:rsid w:val="03F11407"/>
    <w:rsid w:val="0416A952"/>
    <w:rsid w:val="041C2DDA"/>
    <w:rsid w:val="04990DA8"/>
    <w:rsid w:val="04B72D26"/>
    <w:rsid w:val="04CE3FCE"/>
    <w:rsid w:val="04DD3C84"/>
    <w:rsid w:val="051E0A02"/>
    <w:rsid w:val="0523956F"/>
    <w:rsid w:val="0556B8D9"/>
    <w:rsid w:val="059BA1ED"/>
    <w:rsid w:val="05B9BE02"/>
    <w:rsid w:val="05C95AE9"/>
    <w:rsid w:val="05CBA6CB"/>
    <w:rsid w:val="05DB0936"/>
    <w:rsid w:val="05F08E95"/>
    <w:rsid w:val="06088327"/>
    <w:rsid w:val="061AA972"/>
    <w:rsid w:val="0629153C"/>
    <w:rsid w:val="0643941C"/>
    <w:rsid w:val="064C9743"/>
    <w:rsid w:val="0660B6BF"/>
    <w:rsid w:val="06B41D39"/>
    <w:rsid w:val="06C63E67"/>
    <w:rsid w:val="06CE68C3"/>
    <w:rsid w:val="06FE0F2B"/>
    <w:rsid w:val="07333787"/>
    <w:rsid w:val="0749E4D5"/>
    <w:rsid w:val="0754D047"/>
    <w:rsid w:val="075D6B0D"/>
    <w:rsid w:val="0767679A"/>
    <w:rsid w:val="078A4A15"/>
    <w:rsid w:val="07B25A65"/>
    <w:rsid w:val="07C7942A"/>
    <w:rsid w:val="07D53CCE"/>
    <w:rsid w:val="07E784A4"/>
    <w:rsid w:val="081A5126"/>
    <w:rsid w:val="08524DA8"/>
    <w:rsid w:val="0886076E"/>
    <w:rsid w:val="08A6DCA5"/>
    <w:rsid w:val="08C6FB3B"/>
    <w:rsid w:val="08D010E9"/>
    <w:rsid w:val="08D96978"/>
    <w:rsid w:val="08EB8CE1"/>
    <w:rsid w:val="0906638A"/>
    <w:rsid w:val="091736FF"/>
    <w:rsid w:val="093783D9"/>
    <w:rsid w:val="094916F9"/>
    <w:rsid w:val="09674D76"/>
    <w:rsid w:val="09752201"/>
    <w:rsid w:val="09AE7D6F"/>
    <w:rsid w:val="09B65DCD"/>
    <w:rsid w:val="09B99BC0"/>
    <w:rsid w:val="09BFD6DD"/>
    <w:rsid w:val="09F673E1"/>
    <w:rsid w:val="0A0F31F1"/>
    <w:rsid w:val="0A12E909"/>
    <w:rsid w:val="0A4F0840"/>
    <w:rsid w:val="0A5D0A75"/>
    <w:rsid w:val="0A715D26"/>
    <w:rsid w:val="0A7C6A4B"/>
    <w:rsid w:val="0A7F94B3"/>
    <w:rsid w:val="0AB9C800"/>
    <w:rsid w:val="0AF40AF4"/>
    <w:rsid w:val="0B58EBC9"/>
    <w:rsid w:val="0B5F3A40"/>
    <w:rsid w:val="0B98C7C2"/>
    <w:rsid w:val="0BD5D0E8"/>
    <w:rsid w:val="0BDA4247"/>
    <w:rsid w:val="0BFE7426"/>
    <w:rsid w:val="0C0E9CEC"/>
    <w:rsid w:val="0C12A05D"/>
    <w:rsid w:val="0C145563"/>
    <w:rsid w:val="0C382D22"/>
    <w:rsid w:val="0C54A2DC"/>
    <w:rsid w:val="0C56412F"/>
    <w:rsid w:val="0C5C6EF2"/>
    <w:rsid w:val="0C987597"/>
    <w:rsid w:val="0CA94E71"/>
    <w:rsid w:val="0D1CEC33"/>
    <w:rsid w:val="0D22E086"/>
    <w:rsid w:val="0D6511A2"/>
    <w:rsid w:val="0D878740"/>
    <w:rsid w:val="0D97E22E"/>
    <w:rsid w:val="0DD327B7"/>
    <w:rsid w:val="0DD8F7AA"/>
    <w:rsid w:val="0DFE3B67"/>
    <w:rsid w:val="0E065489"/>
    <w:rsid w:val="0E2C3F2C"/>
    <w:rsid w:val="0E381EB7"/>
    <w:rsid w:val="0E44C2E3"/>
    <w:rsid w:val="0E511456"/>
    <w:rsid w:val="0E528703"/>
    <w:rsid w:val="0EBD7154"/>
    <w:rsid w:val="0ED6FC26"/>
    <w:rsid w:val="0F00276C"/>
    <w:rsid w:val="0F1994DB"/>
    <w:rsid w:val="0F2D6564"/>
    <w:rsid w:val="0F408CAF"/>
    <w:rsid w:val="0F48538A"/>
    <w:rsid w:val="0F506F24"/>
    <w:rsid w:val="0F5E239D"/>
    <w:rsid w:val="0F6FBE05"/>
    <w:rsid w:val="0F828916"/>
    <w:rsid w:val="0F9BE324"/>
    <w:rsid w:val="100CE950"/>
    <w:rsid w:val="10311C27"/>
    <w:rsid w:val="1040FC5A"/>
    <w:rsid w:val="1041C91C"/>
    <w:rsid w:val="1058F5C7"/>
    <w:rsid w:val="105A2AA3"/>
    <w:rsid w:val="1060F4A3"/>
    <w:rsid w:val="106ADF05"/>
    <w:rsid w:val="10919BE0"/>
    <w:rsid w:val="10B452FE"/>
    <w:rsid w:val="10D51FB5"/>
    <w:rsid w:val="10D5FE9D"/>
    <w:rsid w:val="10DA046E"/>
    <w:rsid w:val="10F80787"/>
    <w:rsid w:val="10F8FC1D"/>
    <w:rsid w:val="10FFD190"/>
    <w:rsid w:val="110FD577"/>
    <w:rsid w:val="1159675C"/>
    <w:rsid w:val="115C5FFA"/>
    <w:rsid w:val="11830804"/>
    <w:rsid w:val="11AA3459"/>
    <w:rsid w:val="11C0E990"/>
    <w:rsid w:val="11D9782D"/>
    <w:rsid w:val="11EC1808"/>
    <w:rsid w:val="11F32C6F"/>
    <w:rsid w:val="12117F4F"/>
    <w:rsid w:val="121E097A"/>
    <w:rsid w:val="1232CCAB"/>
    <w:rsid w:val="123929A7"/>
    <w:rsid w:val="1277094D"/>
    <w:rsid w:val="128DAEC3"/>
    <w:rsid w:val="12B8A923"/>
    <w:rsid w:val="12DED7E0"/>
    <w:rsid w:val="12E18833"/>
    <w:rsid w:val="12EE4A97"/>
    <w:rsid w:val="1306E3D3"/>
    <w:rsid w:val="1316D55A"/>
    <w:rsid w:val="1324A38D"/>
    <w:rsid w:val="13396929"/>
    <w:rsid w:val="134B0822"/>
    <w:rsid w:val="135306FE"/>
    <w:rsid w:val="13E455B8"/>
    <w:rsid w:val="13F1B4CA"/>
    <w:rsid w:val="13F47D9A"/>
    <w:rsid w:val="14058052"/>
    <w:rsid w:val="14115E4F"/>
    <w:rsid w:val="142393B7"/>
    <w:rsid w:val="142698B5"/>
    <w:rsid w:val="142F19C5"/>
    <w:rsid w:val="143E3819"/>
    <w:rsid w:val="145933B8"/>
    <w:rsid w:val="146EDE1C"/>
    <w:rsid w:val="14743920"/>
    <w:rsid w:val="149BF500"/>
    <w:rsid w:val="14B42893"/>
    <w:rsid w:val="14B7B57F"/>
    <w:rsid w:val="14BCDEA9"/>
    <w:rsid w:val="14EFB51C"/>
    <w:rsid w:val="14EFEFF8"/>
    <w:rsid w:val="14F11311"/>
    <w:rsid w:val="14F81455"/>
    <w:rsid w:val="150A1246"/>
    <w:rsid w:val="152A0590"/>
    <w:rsid w:val="152CDDE2"/>
    <w:rsid w:val="1544B24F"/>
    <w:rsid w:val="155E7E8F"/>
    <w:rsid w:val="1566EC45"/>
    <w:rsid w:val="1567C684"/>
    <w:rsid w:val="156BF110"/>
    <w:rsid w:val="156E4445"/>
    <w:rsid w:val="159CDFF7"/>
    <w:rsid w:val="15A0DBD1"/>
    <w:rsid w:val="15E069AB"/>
    <w:rsid w:val="15FF36B2"/>
    <w:rsid w:val="160115EB"/>
    <w:rsid w:val="16104FCC"/>
    <w:rsid w:val="1622B901"/>
    <w:rsid w:val="1623EA43"/>
    <w:rsid w:val="162E197E"/>
    <w:rsid w:val="16A01571"/>
    <w:rsid w:val="16A7D9A8"/>
    <w:rsid w:val="16C3DD14"/>
    <w:rsid w:val="16D64598"/>
    <w:rsid w:val="16DEAB2C"/>
    <w:rsid w:val="16E40623"/>
    <w:rsid w:val="16E6BC7D"/>
    <w:rsid w:val="16FE3BFF"/>
    <w:rsid w:val="17047C98"/>
    <w:rsid w:val="17179850"/>
    <w:rsid w:val="17A17591"/>
    <w:rsid w:val="17A5EB89"/>
    <w:rsid w:val="17AFF124"/>
    <w:rsid w:val="17C33042"/>
    <w:rsid w:val="17C43DC6"/>
    <w:rsid w:val="17DA99B1"/>
    <w:rsid w:val="1807BCB9"/>
    <w:rsid w:val="1812177B"/>
    <w:rsid w:val="1816BF8F"/>
    <w:rsid w:val="181FF453"/>
    <w:rsid w:val="184C7A9F"/>
    <w:rsid w:val="184F8A7E"/>
    <w:rsid w:val="188335AC"/>
    <w:rsid w:val="18845D44"/>
    <w:rsid w:val="188C1C58"/>
    <w:rsid w:val="188DC61F"/>
    <w:rsid w:val="1891755F"/>
    <w:rsid w:val="18A5D3BD"/>
    <w:rsid w:val="18B34D7C"/>
    <w:rsid w:val="18C40A30"/>
    <w:rsid w:val="18DD6381"/>
    <w:rsid w:val="18E7D1D9"/>
    <w:rsid w:val="18E96052"/>
    <w:rsid w:val="18F644F6"/>
    <w:rsid w:val="1919E99F"/>
    <w:rsid w:val="1925CBF4"/>
    <w:rsid w:val="192E6C13"/>
    <w:rsid w:val="1952E0AB"/>
    <w:rsid w:val="195B0F2E"/>
    <w:rsid w:val="19857766"/>
    <w:rsid w:val="198799B6"/>
    <w:rsid w:val="199C6914"/>
    <w:rsid w:val="19B561A1"/>
    <w:rsid w:val="19EA0074"/>
    <w:rsid w:val="19FBFEF2"/>
    <w:rsid w:val="19FF4E06"/>
    <w:rsid w:val="1A08ED66"/>
    <w:rsid w:val="1A147696"/>
    <w:rsid w:val="1A19C906"/>
    <w:rsid w:val="1A4AE316"/>
    <w:rsid w:val="1A5DF227"/>
    <w:rsid w:val="1A8C199D"/>
    <w:rsid w:val="1AD91653"/>
    <w:rsid w:val="1AF43278"/>
    <w:rsid w:val="1B0F69D8"/>
    <w:rsid w:val="1B326796"/>
    <w:rsid w:val="1BD2DE32"/>
    <w:rsid w:val="1BEC8AEE"/>
    <w:rsid w:val="1C4A16D4"/>
    <w:rsid w:val="1C6E52C9"/>
    <w:rsid w:val="1C7B4495"/>
    <w:rsid w:val="1C94491A"/>
    <w:rsid w:val="1CC5DE86"/>
    <w:rsid w:val="1CD5A296"/>
    <w:rsid w:val="1CDE630C"/>
    <w:rsid w:val="1CEDB46C"/>
    <w:rsid w:val="1CF8BC2E"/>
    <w:rsid w:val="1D04ED28"/>
    <w:rsid w:val="1D247630"/>
    <w:rsid w:val="1D378E37"/>
    <w:rsid w:val="1D3CF571"/>
    <w:rsid w:val="1D730D6E"/>
    <w:rsid w:val="1D895477"/>
    <w:rsid w:val="1DBAD1EF"/>
    <w:rsid w:val="1DCEF6B6"/>
    <w:rsid w:val="1DEF0E1C"/>
    <w:rsid w:val="1DF735FB"/>
    <w:rsid w:val="1E32F2C6"/>
    <w:rsid w:val="1E709758"/>
    <w:rsid w:val="1E8FC558"/>
    <w:rsid w:val="1EA1517E"/>
    <w:rsid w:val="1EACB6F3"/>
    <w:rsid w:val="1EAF6B9F"/>
    <w:rsid w:val="1EE736C0"/>
    <w:rsid w:val="1F0CDF20"/>
    <w:rsid w:val="1F17D84A"/>
    <w:rsid w:val="1F214C19"/>
    <w:rsid w:val="1F39FDE7"/>
    <w:rsid w:val="1F466CD4"/>
    <w:rsid w:val="1F502E3E"/>
    <w:rsid w:val="1F635E2C"/>
    <w:rsid w:val="1F68E95F"/>
    <w:rsid w:val="1F70D664"/>
    <w:rsid w:val="1F7A4D09"/>
    <w:rsid w:val="1F8EFC82"/>
    <w:rsid w:val="1FE023A8"/>
    <w:rsid w:val="20102B60"/>
    <w:rsid w:val="2020CAA1"/>
    <w:rsid w:val="203F68FA"/>
    <w:rsid w:val="2053C003"/>
    <w:rsid w:val="20868DD7"/>
    <w:rsid w:val="209482A1"/>
    <w:rsid w:val="209B5F1B"/>
    <w:rsid w:val="20A04A69"/>
    <w:rsid w:val="20B551C6"/>
    <w:rsid w:val="20C385EA"/>
    <w:rsid w:val="20E56419"/>
    <w:rsid w:val="2138FA72"/>
    <w:rsid w:val="213A0CE7"/>
    <w:rsid w:val="213B8A11"/>
    <w:rsid w:val="215BDA11"/>
    <w:rsid w:val="2164B46E"/>
    <w:rsid w:val="2174B349"/>
    <w:rsid w:val="218AE038"/>
    <w:rsid w:val="218ECF79"/>
    <w:rsid w:val="21C48BE1"/>
    <w:rsid w:val="21C9A463"/>
    <w:rsid w:val="21E53D0B"/>
    <w:rsid w:val="21E72D72"/>
    <w:rsid w:val="21F50D66"/>
    <w:rsid w:val="2212A692"/>
    <w:rsid w:val="22138448"/>
    <w:rsid w:val="2216DE9D"/>
    <w:rsid w:val="222B746D"/>
    <w:rsid w:val="223A627A"/>
    <w:rsid w:val="223D771A"/>
    <w:rsid w:val="224F509F"/>
    <w:rsid w:val="225FFF19"/>
    <w:rsid w:val="2282348B"/>
    <w:rsid w:val="22CCBB86"/>
    <w:rsid w:val="22E07CD9"/>
    <w:rsid w:val="230A0111"/>
    <w:rsid w:val="230C48E3"/>
    <w:rsid w:val="236A2825"/>
    <w:rsid w:val="2370D427"/>
    <w:rsid w:val="23941341"/>
    <w:rsid w:val="23E80A05"/>
    <w:rsid w:val="23FBA7DE"/>
    <w:rsid w:val="2407556E"/>
    <w:rsid w:val="240FB316"/>
    <w:rsid w:val="241A1400"/>
    <w:rsid w:val="242204DA"/>
    <w:rsid w:val="244418AF"/>
    <w:rsid w:val="245C44ED"/>
    <w:rsid w:val="2474046C"/>
    <w:rsid w:val="247C4D3A"/>
    <w:rsid w:val="248CCD94"/>
    <w:rsid w:val="24A2ADF8"/>
    <w:rsid w:val="24BCAB6E"/>
    <w:rsid w:val="24CCB0BF"/>
    <w:rsid w:val="24E61FC7"/>
    <w:rsid w:val="24FC5D79"/>
    <w:rsid w:val="25231D1A"/>
    <w:rsid w:val="252538E8"/>
    <w:rsid w:val="2526509E"/>
    <w:rsid w:val="2529051C"/>
    <w:rsid w:val="252F8975"/>
    <w:rsid w:val="25403FEE"/>
    <w:rsid w:val="255B32E7"/>
    <w:rsid w:val="2568B01B"/>
    <w:rsid w:val="2576402B"/>
    <w:rsid w:val="257C04F8"/>
    <w:rsid w:val="2591C262"/>
    <w:rsid w:val="263272A9"/>
    <w:rsid w:val="2662B3B1"/>
    <w:rsid w:val="269066EB"/>
    <w:rsid w:val="26A5E053"/>
    <w:rsid w:val="26C2CE9F"/>
    <w:rsid w:val="26F082AC"/>
    <w:rsid w:val="27098F7A"/>
    <w:rsid w:val="270C3436"/>
    <w:rsid w:val="270CB308"/>
    <w:rsid w:val="273B5426"/>
    <w:rsid w:val="274E6FED"/>
    <w:rsid w:val="275B7A60"/>
    <w:rsid w:val="275CFA14"/>
    <w:rsid w:val="27661DE4"/>
    <w:rsid w:val="277D09D8"/>
    <w:rsid w:val="27997AA6"/>
    <w:rsid w:val="27ACE554"/>
    <w:rsid w:val="27B3EDFC"/>
    <w:rsid w:val="27B8C771"/>
    <w:rsid w:val="27C802BE"/>
    <w:rsid w:val="27DA363C"/>
    <w:rsid w:val="27DA7EA6"/>
    <w:rsid w:val="2808FA15"/>
    <w:rsid w:val="281E515F"/>
    <w:rsid w:val="2838D81C"/>
    <w:rsid w:val="287E7032"/>
    <w:rsid w:val="28A8CEE0"/>
    <w:rsid w:val="28A8FD1F"/>
    <w:rsid w:val="28C285F9"/>
    <w:rsid w:val="28C453F8"/>
    <w:rsid w:val="2922C07F"/>
    <w:rsid w:val="2928DB33"/>
    <w:rsid w:val="292D1516"/>
    <w:rsid w:val="292D1F3D"/>
    <w:rsid w:val="2947F3A4"/>
    <w:rsid w:val="2951EC35"/>
    <w:rsid w:val="29D02200"/>
    <w:rsid w:val="29E6A170"/>
    <w:rsid w:val="29EC6B76"/>
    <w:rsid w:val="29F12227"/>
    <w:rsid w:val="2A13591D"/>
    <w:rsid w:val="2A2BA145"/>
    <w:rsid w:val="2A3D2E6C"/>
    <w:rsid w:val="2A47BF6D"/>
    <w:rsid w:val="2A854D8E"/>
    <w:rsid w:val="2AC78ED8"/>
    <w:rsid w:val="2ACD1A08"/>
    <w:rsid w:val="2AF52810"/>
    <w:rsid w:val="2B0168E8"/>
    <w:rsid w:val="2B0985DF"/>
    <w:rsid w:val="2B13F1D6"/>
    <w:rsid w:val="2B314DB8"/>
    <w:rsid w:val="2B369BCC"/>
    <w:rsid w:val="2B3E5706"/>
    <w:rsid w:val="2B4367D0"/>
    <w:rsid w:val="2B6B1CF2"/>
    <w:rsid w:val="2B70880D"/>
    <w:rsid w:val="2B763E7A"/>
    <w:rsid w:val="2B8106C6"/>
    <w:rsid w:val="2B9ABAF1"/>
    <w:rsid w:val="2BA98479"/>
    <w:rsid w:val="2BC06E80"/>
    <w:rsid w:val="2BD81D75"/>
    <w:rsid w:val="2BF66B09"/>
    <w:rsid w:val="2BFDE664"/>
    <w:rsid w:val="2C028B41"/>
    <w:rsid w:val="2C0A2D83"/>
    <w:rsid w:val="2C0F6807"/>
    <w:rsid w:val="2C1A0DB6"/>
    <w:rsid w:val="2C320723"/>
    <w:rsid w:val="2C59C1D6"/>
    <w:rsid w:val="2C9690B9"/>
    <w:rsid w:val="2CEE162A"/>
    <w:rsid w:val="2D0473C9"/>
    <w:rsid w:val="2D0873D4"/>
    <w:rsid w:val="2D1D4518"/>
    <w:rsid w:val="2D309610"/>
    <w:rsid w:val="2D5340AF"/>
    <w:rsid w:val="2D6147F8"/>
    <w:rsid w:val="2D659F1D"/>
    <w:rsid w:val="2DCE8052"/>
    <w:rsid w:val="2DF59A86"/>
    <w:rsid w:val="2DF9715D"/>
    <w:rsid w:val="2E028CA3"/>
    <w:rsid w:val="2E03E5F8"/>
    <w:rsid w:val="2E2640EB"/>
    <w:rsid w:val="2E5F0043"/>
    <w:rsid w:val="2E7ACA1C"/>
    <w:rsid w:val="2E87B61F"/>
    <w:rsid w:val="2E8CF396"/>
    <w:rsid w:val="2E9115FD"/>
    <w:rsid w:val="2ECA514B"/>
    <w:rsid w:val="2EE46A36"/>
    <w:rsid w:val="2EE7216B"/>
    <w:rsid w:val="2EF5279C"/>
    <w:rsid w:val="2F14394B"/>
    <w:rsid w:val="2F25922D"/>
    <w:rsid w:val="2F2EDAE1"/>
    <w:rsid w:val="2F34AC38"/>
    <w:rsid w:val="2F4135ED"/>
    <w:rsid w:val="2F488D1E"/>
    <w:rsid w:val="2F5136CD"/>
    <w:rsid w:val="2F5B55AC"/>
    <w:rsid w:val="2F7E344F"/>
    <w:rsid w:val="2F80FA06"/>
    <w:rsid w:val="2FC07599"/>
    <w:rsid w:val="2FE2BF93"/>
    <w:rsid w:val="2FE944DD"/>
    <w:rsid w:val="3062A6FB"/>
    <w:rsid w:val="306EB1DC"/>
    <w:rsid w:val="3072D7FF"/>
    <w:rsid w:val="3099218A"/>
    <w:rsid w:val="30AE048C"/>
    <w:rsid w:val="30C0F84F"/>
    <w:rsid w:val="30D4E183"/>
    <w:rsid w:val="30E5F063"/>
    <w:rsid w:val="30EBB03C"/>
    <w:rsid w:val="3109667C"/>
    <w:rsid w:val="31159FA1"/>
    <w:rsid w:val="311D7CBB"/>
    <w:rsid w:val="313426C2"/>
    <w:rsid w:val="31409CD5"/>
    <w:rsid w:val="3194C4AA"/>
    <w:rsid w:val="31A46A39"/>
    <w:rsid w:val="31A49D0A"/>
    <w:rsid w:val="31BC63A6"/>
    <w:rsid w:val="3206C318"/>
    <w:rsid w:val="32316F66"/>
    <w:rsid w:val="327810B3"/>
    <w:rsid w:val="3295B75C"/>
    <w:rsid w:val="3297597B"/>
    <w:rsid w:val="329A6991"/>
    <w:rsid w:val="32BFC6BC"/>
    <w:rsid w:val="330C4773"/>
    <w:rsid w:val="33132A33"/>
    <w:rsid w:val="33388D0D"/>
    <w:rsid w:val="336A918A"/>
    <w:rsid w:val="33931261"/>
    <w:rsid w:val="33A6529E"/>
    <w:rsid w:val="33BC2C4B"/>
    <w:rsid w:val="33BDFD30"/>
    <w:rsid w:val="33C476D7"/>
    <w:rsid w:val="33CB1FEC"/>
    <w:rsid w:val="341F3A5C"/>
    <w:rsid w:val="345C392D"/>
    <w:rsid w:val="3474656B"/>
    <w:rsid w:val="347A5542"/>
    <w:rsid w:val="34869DFB"/>
    <w:rsid w:val="3489E3F1"/>
    <w:rsid w:val="348E6348"/>
    <w:rsid w:val="34967C94"/>
    <w:rsid w:val="34ADA4D9"/>
    <w:rsid w:val="34B92989"/>
    <w:rsid w:val="34BA48B4"/>
    <w:rsid w:val="34E7649E"/>
    <w:rsid w:val="350A12DF"/>
    <w:rsid w:val="3512FF97"/>
    <w:rsid w:val="35202EEA"/>
    <w:rsid w:val="355FA360"/>
    <w:rsid w:val="35853C38"/>
    <w:rsid w:val="35B9DF10"/>
    <w:rsid w:val="35E44149"/>
    <w:rsid w:val="35F2BE4D"/>
    <w:rsid w:val="362BD7AB"/>
    <w:rsid w:val="3637E429"/>
    <w:rsid w:val="365D7DED"/>
    <w:rsid w:val="365F9468"/>
    <w:rsid w:val="36609007"/>
    <w:rsid w:val="3684234E"/>
    <w:rsid w:val="369BC183"/>
    <w:rsid w:val="36A509FA"/>
    <w:rsid w:val="36A51D05"/>
    <w:rsid w:val="36B68A85"/>
    <w:rsid w:val="36CB1D65"/>
    <w:rsid w:val="36CD43D4"/>
    <w:rsid w:val="36E57998"/>
    <w:rsid w:val="3700229B"/>
    <w:rsid w:val="3705A08A"/>
    <w:rsid w:val="3731CD6A"/>
    <w:rsid w:val="3750B2F6"/>
    <w:rsid w:val="3778AEBC"/>
    <w:rsid w:val="37A4156F"/>
    <w:rsid w:val="37AF9103"/>
    <w:rsid w:val="37BED02B"/>
    <w:rsid w:val="37BF9567"/>
    <w:rsid w:val="37CB75B5"/>
    <w:rsid w:val="37E12C3C"/>
    <w:rsid w:val="37FD2312"/>
    <w:rsid w:val="381194DB"/>
    <w:rsid w:val="381A3782"/>
    <w:rsid w:val="38231361"/>
    <w:rsid w:val="382D1279"/>
    <w:rsid w:val="3838BDAA"/>
    <w:rsid w:val="3855A63F"/>
    <w:rsid w:val="386F983B"/>
    <w:rsid w:val="388AB335"/>
    <w:rsid w:val="38BBEBFC"/>
    <w:rsid w:val="38D2A417"/>
    <w:rsid w:val="39487619"/>
    <w:rsid w:val="395AE82B"/>
    <w:rsid w:val="396265D3"/>
    <w:rsid w:val="39656C81"/>
    <w:rsid w:val="39715C67"/>
    <w:rsid w:val="39C2E423"/>
    <w:rsid w:val="39F33501"/>
    <w:rsid w:val="3ADC8A7E"/>
    <w:rsid w:val="3AF4FBE1"/>
    <w:rsid w:val="3B0AE8FC"/>
    <w:rsid w:val="3B16D86F"/>
    <w:rsid w:val="3B2C5C84"/>
    <w:rsid w:val="3B2EF6D2"/>
    <w:rsid w:val="3B3C3CB7"/>
    <w:rsid w:val="3B6F273F"/>
    <w:rsid w:val="3B8E8A2E"/>
    <w:rsid w:val="3B8EEF9E"/>
    <w:rsid w:val="3BA388D4"/>
    <w:rsid w:val="3BFDA8CE"/>
    <w:rsid w:val="3C056383"/>
    <w:rsid w:val="3C2E2B7C"/>
    <w:rsid w:val="3C3239C7"/>
    <w:rsid w:val="3C3C7789"/>
    <w:rsid w:val="3C41409E"/>
    <w:rsid w:val="3C552803"/>
    <w:rsid w:val="3C58689A"/>
    <w:rsid w:val="3C8D951A"/>
    <w:rsid w:val="3CA18857"/>
    <w:rsid w:val="3D08CDB6"/>
    <w:rsid w:val="3D1D9EFA"/>
    <w:rsid w:val="3D2AE4DF"/>
    <w:rsid w:val="3D46A36A"/>
    <w:rsid w:val="3D4C1644"/>
    <w:rsid w:val="3D5C18B0"/>
    <w:rsid w:val="3D7224F2"/>
    <w:rsid w:val="3D730A9C"/>
    <w:rsid w:val="3D7E8022"/>
    <w:rsid w:val="3D819003"/>
    <w:rsid w:val="3D90E019"/>
    <w:rsid w:val="3D9CF91D"/>
    <w:rsid w:val="3DDCBA3F"/>
    <w:rsid w:val="3DE511AD"/>
    <w:rsid w:val="3E38B41D"/>
    <w:rsid w:val="3E970E4B"/>
    <w:rsid w:val="3E99AD48"/>
    <w:rsid w:val="3EA19F59"/>
    <w:rsid w:val="3EAF27BE"/>
    <w:rsid w:val="3EE5159E"/>
    <w:rsid w:val="3EEC39EC"/>
    <w:rsid w:val="3EEDBB9F"/>
    <w:rsid w:val="3EEFC904"/>
    <w:rsid w:val="3F080D0B"/>
    <w:rsid w:val="3F1591F3"/>
    <w:rsid w:val="3F1CB530"/>
    <w:rsid w:val="3F616B88"/>
    <w:rsid w:val="3F63B702"/>
    <w:rsid w:val="3FCE3617"/>
    <w:rsid w:val="3FCE51AA"/>
    <w:rsid w:val="3FD137EB"/>
    <w:rsid w:val="3FE0DE76"/>
    <w:rsid w:val="3FF05F5A"/>
    <w:rsid w:val="4005309E"/>
    <w:rsid w:val="401CF73A"/>
    <w:rsid w:val="40402754"/>
    <w:rsid w:val="40436807"/>
    <w:rsid w:val="405A3D08"/>
    <w:rsid w:val="405EB3AB"/>
    <w:rsid w:val="4068B4F9"/>
    <w:rsid w:val="40920807"/>
    <w:rsid w:val="409A1B57"/>
    <w:rsid w:val="40A244B9"/>
    <w:rsid w:val="40D40267"/>
    <w:rsid w:val="40E62BE1"/>
    <w:rsid w:val="41056E88"/>
    <w:rsid w:val="41258E01"/>
    <w:rsid w:val="4171B0C2"/>
    <w:rsid w:val="417AF899"/>
    <w:rsid w:val="41C2AD5F"/>
    <w:rsid w:val="41CA036D"/>
    <w:rsid w:val="41D4B6F5"/>
    <w:rsid w:val="421B715C"/>
    <w:rsid w:val="42514D59"/>
    <w:rsid w:val="42B57433"/>
    <w:rsid w:val="42C4184A"/>
    <w:rsid w:val="42D8494D"/>
    <w:rsid w:val="42DBD58E"/>
    <w:rsid w:val="43138AA2"/>
    <w:rsid w:val="432F6FE7"/>
    <w:rsid w:val="433601E3"/>
    <w:rsid w:val="43444D10"/>
    <w:rsid w:val="437E682E"/>
    <w:rsid w:val="43BC34D9"/>
    <w:rsid w:val="43C6ACEF"/>
    <w:rsid w:val="4400A932"/>
    <w:rsid w:val="4440EE26"/>
    <w:rsid w:val="448FB7FB"/>
    <w:rsid w:val="44E67FC1"/>
    <w:rsid w:val="450782F6"/>
    <w:rsid w:val="4514FFF6"/>
    <w:rsid w:val="451DF735"/>
    <w:rsid w:val="45479850"/>
    <w:rsid w:val="456C87E3"/>
    <w:rsid w:val="45804ED1"/>
    <w:rsid w:val="4582C7F3"/>
    <w:rsid w:val="458F8D21"/>
    <w:rsid w:val="45A1B3F7"/>
    <w:rsid w:val="45A7868E"/>
    <w:rsid w:val="45B21520"/>
    <w:rsid w:val="45C1E054"/>
    <w:rsid w:val="45D9990A"/>
    <w:rsid w:val="45DC4DFD"/>
    <w:rsid w:val="45F1DD21"/>
    <w:rsid w:val="45F44988"/>
    <w:rsid w:val="45FB40B2"/>
    <w:rsid w:val="46239514"/>
    <w:rsid w:val="464B7525"/>
    <w:rsid w:val="46581406"/>
    <w:rsid w:val="46617559"/>
    <w:rsid w:val="467D4970"/>
    <w:rsid w:val="46944F01"/>
    <w:rsid w:val="46A467E3"/>
    <w:rsid w:val="46AABDF0"/>
    <w:rsid w:val="46ADC49E"/>
    <w:rsid w:val="4707AE4C"/>
    <w:rsid w:val="47189F74"/>
    <w:rsid w:val="472EA2F8"/>
    <w:rsid w:val="47337B81"/>
    <w:rsid w:val="4734CB9B"/>
    <w:rsid w:val="4761C91D"/>
    <w:rsid w:val="476C2A07"/>
    <w:rsid w:val="47819568"/>
    <w:rsid w:val="47847408"/>
    <w:rsid w:val="47A93BEE"/>
    <w:rsid w:val="47B8DBAB"/>
    <w:rsid w:val="47C35112"/>
    <w:rsid w:val="47C61A73"/>
    <w:rsid w:val="47F4E879"/>
    <w:rsid w:val="47F7A16C"/>
    <w:rsid w:val="4808DFDA"/>
    <w:rsid w:val="4842BC69"/>
    <w:rsid w:val="48565545"/>
    <w:rsid w:val="488F485C"/>
    <w:rsid w:val="4890B1D4"/>
    <w:rsid w:val="48AE4018"/>
    <w:rsid w:val="48D9E0FC"/>
    <w:rsid w:val="48E771AB"/>
    <w:rsid w:val="48F752D4"/>
    <w:rsid w:val="49496EF5"/>
    <w:rsid w:val="498B05B5"/>
    <w:rsid w:val="498CF018"/>
    <w:rsid w:val="49AF0251"/>
    <w:rsid w:val="49B4C9B8"/>
    <w:rsid w:val="4A03B174"/>
    <w:rsid w:val="4A48D0B9"/>
    <w:rsid w:val="4A514E3A"/>
    <w:rsid w:val="4A7D887D"/>
    <w:rsid w:val="4A7EFE08"/>
    <w:rsid w:val="4AD1E51B"/>
    <w:rsid w:val="4B0E8D5B"/>
    <w:rsid w:val="4B11C389"/>
    <w:rsid w:val="4B1A18C5"/>
    <w:rsid w:val="4B1D3112"/>
    <w:rsid w:val="4B25B336"/>
    <w:rsid w:val="4B5EE093"/>
    <w:rsid w:val="4B745533"/>
    <w:rsid w:val="4B816892"/>
    <w:rsid w:val="4B93FDCB"/>
    <w:rsid w:val="4BA5E282"/>
    <w:rsid w:val="4BACAE73"/>
    <w:rsid w:val="4C354D44"/>
    <w:rsid w:val="4C5F0E4D"/>
    <w:rsid w:val="4C72F886"/>
    <w:rsid w:val="4C741798"/>
    <w:rsid w:val="4C7A1162"/>
    <w:rsid w:val="4CA356D0"/>
    <w:rsid w:val="4CA6DC13"/>
    <w:rsid w:val="4CB332D0"/>
    <w:rsid w:val="4CBB67D4"/>
    <w:rsid w:val="4CD1D40F"/>
    <w:rsid w:val="4D293693"/>
    <w:rsid w:val="4D35C9F8"/>
    <w:rsid w:val="4D507E13"/>
    <w:rsid w:val="4D5D45F3"/>
    <w:rsid w:val="4D7D0F4D"/>
    <w:rsid w:val="4D85B5A1"/>
    <w:rsid w:val="4DAA4646"/>
    <w:rsid w:val="4DC13D38"/>
    <w:rsid w:val="4DD76395"/>
    <w:rsid w:val="4E0083F6"/>
    <w:rsid w:val="4E19A4DF"/>
    <w:rsid w:val="4E23C29B"/>
    <w:rsid w:val="4E23F56C"/>
    <w:rsid w:val="4E339BDD"/>
    <w:rsid w:val="4E46F2B5"/>
    <w:rsid w:val="4E5E9BCE"/>
    <w:rsid w:val="4E806BE0"/>
    <w:rsid w:val="4E80B2F7"/>
    <w:rsid w:val="4EB8EA05"/>
    <w:rsid w:val="4F15855B"/>
    <w:rsid w:val="4F1F61F3"/>
    <w:rsid w:val="4F6F44C9"/>
    <w:rsid w:val="4F7845E6"/>
    <w:rsid w:val="4F8EDE8D"/>
    <w:rsid w:val="4F90810B"/>
    <w:rsid w:val="4F97F8DF"/>
    <w:rsid w:val="4FBE669C"/>
    <w:rsid w:val="5025788B"/>
    <w:rsid w:val="502AF8F3"/>
    <w:rsid w:val="5032EB83"/>
    <w:rsid w:val="50354A89"/>
    <w:rsid w:val="50428951"/>
    <w:rsid w:val="506FCB26"/>
    <w:rsid w:val="508C786E"/>
    <w:rsid w:val="50B62B53"/>
    <w:rsid w:val="50CF1A8B"/>
    <w:rsid w:val="50E6E5F4"/>
    <w:rsid w:val="50FE3D7B"/>
    <w:rsid w:val="510C7F95"/>
    <w:rsid w:val="511775B5"/>
    <w:rsid w:val="51182C51"/>
    <w:rsid w:val="511A5696"/>
    <w:rsid w:val="51209659"/>
    <w:rsid w:val="5145FAA1"/>
    <w:rsid w:val="5153CC64"/>
    <w:rsid w:val="517DABAB"/>
    <w:rsid w:val="5185416A"/>
    <w:rsid w:val="51A062A3"/>
    <w:rsid w:val="51A19E08"/>
    <w:rsid w:val="51CCE023"/>
    <w:rsid w:val="51DB1A5E"/>
    <w:rsid w:val="520086DE"/>
    <w:rsid w:val="521C45D7"/>
    <w:rsid w:val="52393772"/>
    <w:rsid w:val="525BE00B"/>
    <w:rsid w:val="52A34CD4"/>
    <w:rsid w:val="52C01D6F"/>
    <w:rsid w:val="52D04A56"/>
    <w:rsid w:val="52E20DDD"/>
    <w:rsid w:val="530195DB"/>
    <w:rsid w:val="532F4B96"/>
    <w:rsid w:val="5337CD5F"/>
    <w:rsid w:val="533F8832"/>
    <w:rsid w:val="5357D2E3"/>
    <w:rsid w:val="535870D2"/>
    <w:rsid w:val="5363540E"/>
    <w:rsid w:val="5394956B"/>
    <w:rsid w:val="53C4EBD9"/>
    <w:rsid w:val="53EB73E1"/>
    <w:rsid w:val="543F6F37"/>
    <w:rsid w:val="547753C5"/>
    <w:rsid w:val="54A06922"/>
    <w:rsid w:val="54C1D492"/>
    <w:rsid w:val="54CE81AA"/>
    <w:rsid w:val="54D81FCC"/>
    <w:rsid w:val="54DA55E0"/>
    <w:rsid w:val="54E93A5B"/>
    <w:rsid w:val="5540E664"/>
    <w:rsid w:val="556B5ED8"/>
    <w:rsid w:val="55808DEB"/>
    <w:rsid w:val="55CA26BA"/>
    <w:rsid w:val="55D8A86B"/>
    <w:rsid w:val="55DDC321"/>
    <w:rsid w:val="55E66B89"/>
    <w:rsid w:val="55E944FC"/>
    <w:rsid w:val="55F9B7A2"/>
    <w:rsid w:val="5659D72D"/>
    <w:rsid w:val="5682B171"/>
    <w:rsid w:val="56BD8199"/>
    <w:rsid w:val="56D35DD2"/>
    <w:rsid w:val="56F0C373"/>
    <w:rsid w:val="56F44CBF"/>
    <w:rsid w:val="56FD21D5"/>
    <w:rsid w:val="57166A0B"/>
    <w:rsid w:val="57420336"/>
    <w:rsid w:val="5742ABBA"/>
    <w:rsid w:val="574BD458"/>
    <w:rsid w:val="574C3635"/>
    <w:rsid w:val="575E79A5"/>
    <w:rsid w:val="5762BD8B"/>
    <w:rsid w:val="577501C8"/>
    <w:rsid w:val="5791D116"/>
    <w:rsid w:val="579C3395"/>
    <w:rsid w:val="57E8929B"/>
    <w:rsid w:val="580BF83D"/>
    <w:rsid w:val="581B570A"/>
    <w:rsid w:val="58436E44"/>
    <w:rsid w:val="585C4742"/>
    <w:rsid w:val="5865159E"/>
    <w:rsid w:val="58A0E413"/>
    <w:rsid w:val="58ABE9F5"/>
    <w:rsid w:val="58B1B967"/>
    <w:rsid w:val="58BB193E"/>
    <w:rsid w:val="58BEFF4C"/>
    <w:rsid w:val="58CECAE1"/>
    <w:rsid w:val="590BF517"/>
    <w:rsid w:val="590DCB83"/>
    <w:rsid w:val="59182B45"/>
    <w:rsid w:val="5925AEC8"/>
    <w:rsid w:val="5950EC06"/>
    <w:rsid w:val="5955CD6D"/>
    <w:rsid w:val="5962F726"/>
    <w:rsid w:val="596D62B6"/>
    <w:rsid w:val="59717328"/>
    <w:rsid w:val="59760A79"/>
    <w:rsid w:val="5976686E"/>
    <w:rsid w:val="59B45704"/>
    <w:rsid w:val="59C5A584"/>
    <w:rsid w:val="59D2A837"/>
    <w:rsid w:val="59F366B3"/>
    <w:rsid w:val="5A23F0DF"/>
    <w:rsid w:val="5A3B812D"/>
    <w:rsid w:val="5A5B787B"/>
    <w:rsid w:val="5A943E80"/>
    <w:rsid w:val="5A95885E"/>
    <w:rsid w:val="5ACAC4C3"/>
    <w:rsid w:val="5AD5A171"/>
    <w:rsid w:val="5ADB652B"/>
    <w:rsid w:val="5ADDC602"/>
    <w:rsid w:val="5B3449BA"/>
    <w:rsid w:val="5B4872B9"/>
    <w:rsid w:val="5B591555"/>
    <w:rsid w:val="5B6A106C"/>
    <w:rsid w:val="5B6C4D89"/>
    <w:rsid w:val="5B7A23D5"/>
    <w:rsid w:val="5B953F1F"/>
    <w:rsid w:val="5B994B0B"/>
    <w:rsid w:val="5BA273AE"/>
    <w:rsid w:val="5BDDD949"/>
    <w:rsid w:val="5BF246F8"/>
    <w:rsid w:val="5C06E1D3"/>
    <w:rsid w:val="5C3158BF"/>
    <w:rsid w:val="5C567495"/>
    <w:rsid w:val="5C5AE963"/>
    <w:rsid w:val="5C5CF666"/>
    <w:rsid w:val="5CA09F76"/>
    <w:rsid w:val="5CAA8660"/>
    <w:rsid w:val="5CC63D70"/>
    <w:rsid w:val="5CD2ACFE"/>
    <w:rsid w:val="5CEEC82D"/>
    <w:rsid w:val="5CFC1C3F"/>
    <w:rsid w:val="5D0D5792"/>
    <w:rsid w:val="5D28FC28"/>
    <w:rsid w:val="5D380F8A"/>
    <w:rsid w:val="5D4230A8"/>
    <w:rsid w:val="5D63D6A6"/>
    <w:rsid w:val="5DB4560E"/>
    <w:rsid w:val="5DD09D0D"/>
    <w:rsid w:val="5E11CE0D"/>
    <w:rsid w:val="5E5E1924"/>
    <w:rsid w:val="5E5E8BB8"/>
    <w:rsid w:val="5E7601EB"/>
    <w:rsid w:val="5E7D55FA"/>
    <w:rsid w:val="5E8E7061"/>
    <w:rsid w:val="5EAC8796"/>
    <w:rsid w:val="5EADF95A"/>
    <w:rsid w:val="5EB2B4EB"/>
    <w:rsid w:val="5EDB5FE6"/>
    <w:rsid w:val="5EF50AE9"/>
    <w:rsid w:val="5F08133A"/>
    <w:rsid w:val="5F1ED131"/>
    <w:rsid w:val="5F29ACC5"/>
    <w:rsid w:val="5F6EE5C9"/>
    <w:rsid w:val="5F745E6A"/>
    <w:rsid w:val="5F9AE90C"/>
    <w:rsid w:val="5FB84E40"/>
    <w:rsid w:val="5FDC076B"/>
    <w:rsid w:val="5FDFAEDB"/>
    <w:rsid w:val="5FF45120"/>
    <w:rsid w:val="6037E2A9"/>
    <w:rsid w:val="604F0E67"/>
    <w:rsid w:val="6051869B"/>
    <w:rsid w:val="60679C41"/>
    <w:rsid w:val="608E1A42"/>
    <w:rsid w:val="609981F0"/>
    <w:rsid w:val="60C5DA14"/>
    <w:rsid w:val="60E1847C"/>
    <w:rsid w:val="6102E6E1"/>
    <w:rsid w:val="610AFC90"/>
    <w:rsid w:val="610C3476"/>
    <w:rsid w:val="6119FBF2"/>
    <w:rsid w:val="6123D6AF"/>
    <w:rsid w:val="61313280"/>
    <w:rsid w:val="6158BE4A"/>
    <w:rsid w:val="61743BE6"/>
    <w:rsid w:val="6194E438"/>
    <w:rsid w:val="61CD8630"/>
    <w:rsid w:val="61E3165E"/>
    <w:rsid w:val="6204A2D1"/>
    <w:rsid w:val="624016E5"/>
    <w:rsid w:val="624FA115"/>
    <w:rsid w:val="6253DC72"/>
    <w:rsid w:val="6256F197"/>
    <w:rsid w:val="625E6B04"/>
    <w:rsid w:val="626ECB37"/>
    <w:rsid w:val="62968402"/>
    <w:rsid w:val="62E8422F"/>
    <w:rsid w:val="63427561"/>
    <w:rsid w:val="634AF675"/>
    <w:rsid w:val="634E1C95"/>
    <w:rsid w:val="636F4012"/>
    <w:rsid w:val="63761317"/>
    <w:rsid w:val="63770C1D"/>
    <w:rsid w:val="63CFF79F"/>
    <w:rsid w:val="63DE6F04"/>
    <w:rsid w:val="63E1217F"/>
    <w:rsid w:val="642362C9"/>
    <w:rsid w:val="64429D37"/>
    <w:rsid w:val="648A70E1"/>
    <w:rsid w:val="64BB9030"/>
    <w:rsid w:val="64BF1DCC"/>
    <w:rsid w:val="64CCA891"/>
    <w:rsid w:val="64CD34DD"/>
    <w:rsid w:val="64F0784A"/>
    <w:rsid w:val="6513152A"/>
    <w:rsid w:val="652B0579"/>
    <w:rsid w:val="653CFB0D"/>
    <w:rsid w:val="654A0D6A"/>
    <w:rsid w:val="657FB059"/>
    <w:rsid w:val="659CFD73"/>
    <w:rsid w:val="65A336BB"/>
    <w:rsid w:val="65B93352"/>
    <w:rsid w:val="66307BD0"/>
    <w:rsid w:val="6650D40B"/>
    <w:rsid w:val="66563797"/>
    <w:rsid w:val="667572BF"/>
    <w:rsid w:val="66972F3B"/>
    <w:rsid w:val="66B280D6"/>
    <w:rsid w:val="66D1963C"/>
    <w:rsid w:val="66EE42C0"/>
    <w:rsid w:val="67255CB8"/>
    <w:rsid w:val="6748DB34"/>
    <w:rsid w:val="67A1DC8F"/>
    <w:rsid w:val="67E847E3"/>
    <w:rsid w:val="6807260A"/>
    <w:rsid w:val="68098928"/>
    <w:rsid w:val="6818DF57"/>
    <w:rsid w:val="682692E6"/>
    <w:rsid w:val="6842F55C"/>
    <w:rsid w:val="686B36D3"/>
    <w:rsid w:val="68776443"/>
    <w:rsid w:val="68A2B4F0"/>
    <w:rsid w:val="68A50D41"/>
    <w:rsid w:val="68A9183D"/>
    <w:rsid w:val="68CC7E93"/>
    <w:rsid w:val="68D7A877"/>
    <w:rsid w:val="68E4C9F7"/>
    <w:rsid w:val="690E00A9"/>
    <w:rsid w:val="692B86C9"/>
    <w:rsid w:val="69477AFB"/>
    <w:rsid w:val="694C812D"/>
    <w:rsid w:val="69565A20"/>
    <w:rsid w:val="6968ECCF"/>
    <w:rsid w:val="696EBF6E"/>
    <w:rsid w:val="6975EC1D"/>
    <w:rsid w:val="698B5595"/>
    <w:rsid w:val="69A58F4A"/>
    <w:rsid w:val="69B074F1"/>
    <w:rsid w:val="69B4F440"/>
    <w:rsid w:val="69C445A6"/>
    <w:rsid w:val="69FCD3F7"/>
    <w:rsid w:val="69FE769C"/>
    <w:rsid w:val="69FFDAA5"/>
    <w:rsid w:val="6A076197"/>
    <w:rsid w:val="6A1D78BE"/>
    <w:rsid w:val="6A49C9C2"/>
    <w:rsid w:val="6A59C453"/>
    <w:rsid w:val="6A76ADFF"/>
    <w:rsid w:val="6A803326"/>
    <w:rsid w:val="6A8513EE"/>
    <w:rsid w:val="6A86E1A2"/>
    <w:rsid w:val="6A8F1DF3"/>
    <w:rsid w:val="6A9E2E64"/>
    <w:rsid w:val="6AA33E7E"/>
    <w:rsid w:val="6ADFA402"/>
    <w:rsid w:val="6AE0F2CE"/>
    <w:rsid w:val="6AF09A2C"/>
    <w:rsid w:val="6B003E2A"/>
    <w:rsid w:val="6B04C099"/>
    <w:rsid w:val="6B07661D"/>
    <w:rsid w:val="6B5B1553"/>
    <w:rsid w:val="6B739C96"/>
    <w:rsid w:val="6B7A1C71"/>
    <w:rsid w:val="6BB4E406"/>
    <w:rsid w:val="6BC378CF"/>
    <w:rsid w:val="6C10D049"/>
    <w:rsid w:val="6C204125"/>
    <w:rsid w:val="6C30730E"/>
    <w:rsid w:val="6C58D969"/>
    <w:rsid w:val="6CA200D7"/>
    <w:rsid w:val="6CA55CD7"/>
    <w:rsid w:val="6CBAFC2C"/>
    <w:rsid w:val="6CD3FDDC"/>
    <w:rsid w:val="6D014098"/>
    <w:rsid w:val="6D03A5A6"/>
    <w:rsid w:val="6D14832D"/>
    <w:rsid w:val="6D234530"/>
    <w:rsid w:val="6D386B27"/>
    <w:rsid w:val="6D50F43A"/>
    <w:rsid w:val="6D60AEA5"/>
    <w:rsid w:val="6D6BE9A2"/>
    <w:rsid w:val="6D6F0745"/>
    <w:rsid w:val="6D70BFF6"/>
    <w:rsid w:val="6D97DC84"/>
    <w:rsid w:val="6DADBB88"/>
    <w:rsid w:val="6DC572D0"/>
    <w:rsid w:val="6DD62933"/>
    <w:rsid w:val="6DE32F05"/>
    <w:rsid w:val="6E1248CE"/>
    <w:rsid w:val="6E150B55"/>
    <w:rsid w:val="6E78BBD4"/>
    <w:rsid w:val="6E84F496"/>
    <w:rsid w:val="6E9404FF"/>
    <w:rsid w:val="6E95D83E"/>
    <w:rsid w:val="6EA11667"/>
    <w:rsid w:val="6EBB7751"/>
    <w:rsid w:val="6EC8BD36"/>
    <w:rsid w:val="6EE0B6A3"/>
    <w:rsid w:val="6F0C354F"/>
    <w:rsid w:val="6F15B301"/>
    <w:rsid w:val="6F430A61"/>
    <w:rsid w:val="6F4A687F"/>
    <w:rsid w:val="6F662250"/>
    <w:rsid w:val="6F6AE293"/>
    <w:rsid w:val="6F6E17CA"/>
    <w:rsid w:val="6F976F32"/>
    <w:rsid w:val="6FA04F53"/>
    <w:rsid w:val="6FA26AD1"/>
    <w:rsid w:val="6FC24F7F"/>
    <w:rsid w:val="6FEC1FB2"/>
    <w:rsid w:val="6FED8CCD"/>
    <w:rsid w:val="7015571C"/>
    <w:rsid w:val="701E91B0"/>
    <w:rsid w:val="7038E15A"/>
    <w:rsid w:val="704EFA1B"/>
    <w:rsid w:val="7055E276"/>
    <w:rsid w:val="70954E35"/>
    <w:rsid w:val="709F9EC2"/>
    <w:rsid w:val="70B2C36B"/>
    <w:rsid w:val="70C3B439"/>
    <w:rsid w:val="70EC7C1A"/>
    <w:rsid w:val="70EDE4E5"/>
    <w:rsid w:val="70F8CA85"/>
    <w:rsid w:val="70FA5CB6"/>
    <w:rsid w:val="717AA370"/>
    <w:rsid w:val="719C6B62"/>
    <w:rsid w:val="71A5FE4D"/>
    <w:rsid w:val="71CDED99"/>
    <w:rsid w:val="71DAC7DA"/>
    <w:rsid w:val="71FA7405"/>
    <w:rsid w:val="721CE0B8"/>
    <w:rsid w:val="7239B5F9"/>
    <w:rsid w:val="7259E740"/>
    <w:rsid w:val="7259F8B5"/>
    <w:rsid w:val="726B2CE2"/>
    <w:rsid w:val="727EED22"/>
    <w:rsid w:val="7289818D"/>
    <w:rsid w:val="728C9BE2"/>
    <w:rsid w:val="72B1F467"/>
    <w:rsid w:val="72BE39C4"/>
    <w:rsid w:val="72DBD923"/>
    <w:rsid w:val="72E0F494"/>
    <w:rsid w:val="72F07922"/>
    <w:rsid w:val="7314797D"/>
    <w:rsid w:val="73578100"/>
    <w:rsid w:val="7363E905"/>
    <w:rsid w:val="7370AA0C"/>
    <w:rsid w:val="737D0EFA"/>
    <w:rsid w:val="73A60FC5"/>
    <w:rsid w:val="73AB0B7B"/>
    <w:rsid w:val="73AD4668"/>
    <w:rsid w:val="73B509D8"/>
    <w:rsid w:val="73D5C6EC"/>
    <w:rsid w:val="73E7BB58"/>
    <w:rsid w:val="73EDC0E3"/>
    <w:rsid w:val="73F419D3"/>
    <w:rsid w:val="74195E4F"/>
    <w:rsid w:val="74213092"/>
    <w:rsid w:val="746A2E0C"/>
    <w:rsid w:val="7494BA06"/>
    <w:rsid w:val="74978A0B"/>
    <w:rsid w:val="74CCDA35"/>
    <w:rsid w:val="74F8DD08"/>
    <w:rsid w:val="753D3A04"/>
    <w:rsid w:val="75598A9A"/>
    <w:rsid w:val="7583A070"/>
    <w:rsid w:val="758987A8"/>
    <w:rsid w:val="75A476C4"/>
    <w:rsid w:val="75D97F2A"/>
    <w:rsid w:val="75FDAEFC"/>
    <w:rsid w:val="763EDE42"/>
    <w:rsid w:val="7664A1A7"/>
    <w:rsid w:val="766EBF63"/>
    <w:rsid w:val="766F2155"/>
    <w:rsid w:val="767972EB"/>
    <w:rsid w:val="76813DE1"/>
    <w:rsid w:val="7698BF7E"/>
    <w:rsid w:val="76C45EDD"/>
    <w:rsid w:val="76EE2AF6"/>
    <w:rsid w:val="7703FFF8"/>
    <w:rsid w:val="770AEECE"/>
    <w:rsid w:val="771D5FDB"/>
    <w:rsid w:val="77244E73"/>
    <w:rsid w:val="77333937"/>
    <w:rsid w:val="773420A7"/>
    <w:rsid w:val="774832C2"/>
    <w:rsid w:val="779FFD05"/>
    <w:rsid w:val="77AA617B"/>
    <w:rsid w:val="77BF7B70"/>
    <w:rsid w:val="77CD5B36"/>
    <w:rsid w:val="77F1ED0A"/>
    <w:rsid w:val="781607C0"/>
    <w:rsid w:val="7854BAC0"/>
    <w:rsid w:val="786BAB2C"/>
    <w:rsid w:val="787B5494"/>
    <w:rsid w:val="78806F2E"/>
    <w:rsid w:val="7880B78B"/>
    <w:rsid w:val="789940D9"/>
    <w:rsid w:val="78AB0BE3"/>
    <w:rsid w:val="78B2DF77"/>
    <w:rsid w:val="78D15F1E"/>
    <w:rsid w:val="78ED2136"/>
    <w:rsid w:val="79038AEF"/>
    <w:rsid w:val="7915ACBB"/>
    <w:rsid w:val="791C4DF6"/>
    <w:rsid w:val="791DFFF9"/>
    <w:rsid w:val="795A7388"/>
    <w:rsid w:val="7961A0AF"/>
    <w:rsid w:val="7990F9C0"/>
    <w:rsid w:val="799970BF"/>
    <w:rsid w:val="79B0378E"/>
    <w:rsid w:val="79B92284"/>
    <w:rsid w:val="79C670C7"/>
    <w:rsid w:val="79E826C2"/>
    <w:rsid w:val="7A0F97A0"/>
    <w:rsid w:val="7A15779A"/>
    <w:rsid w:val="7A2573D9"/>
    <w:rsid w:val="7A435C3E"/>
    <w:rsid w:val="7A45F327"/>
    <w:rsid w:val="7A517143"/>
    <w:rsid w:val="7A5FABA2"/>
    <w:rsid w:val="7A69EA5E"/>
    <w:rsid w:val="7A98806E"/>
    <w:rsid w:val="7AB351F1"/>
    <w:rsid w:val="7ABD8540"/>
    <w:rsid w:val="7AE66F82"/>
    <w:rsid w:val="7AF705FA"/>
    <w:rsid w:val="7B0335E1"/>
    <w:rsid w:val="7B1E8150"/>
    <w:rsid w:val="7B3AA8A2"/>
    <w:rsid w:val="7B3DAF50"/>
    <w:rsid w:val="7B484ABF"/>
    <w:rsid w:val="7B504EBC"/>
    <w:rsid w:val="7B621E9E"/>
    <w:rsid w:val="7B764306"/>
    <w:rsid w:val="7B77F6C4"/>
    <w:rsid w:val="7BA29D7D"/>
    <w:rsid w:val="7BA2BFC3"/>
    <w:rsid w:val="7BB43CF9"/>
    <w:rsid w:val="7BCF77D0"/>
    <w:rsid w:val="7BE65A56"/>
    <w:rsid w:val="7BE96D3E"/>
    <w:rsid w:val="7C190AC4"/>
    <w:rsid w:val="7C280BD3"/>
    <w:rsid w:val="7C2942E8"/>
    <w:rsid w:val="7C316910"/>
    <w:rsid w:val="7C5995E9"/>
    <w:rsid w:val="7C60CDA5"/>
    <w:rsid w:val="7C6C8D43"/>
    <w:rsid w:val="7C7AC418"/>
    <w:rsid w:val="7C81E2E4"/>
    <w:rsid w:val="7C833C95"/>
    <w:rsid w:val="7C8E0DA0"/>
    <w:rsid w:val="7C902D7B"/>
    <w:rsid w:val="7CA8CBAC"/>
    <w:rsid w:val="7CAE4A3C"/>
    <w:rsid w:val="7CB3DE7C"/>
    <w:rsid w:val="7CDA49FA"/>
    <w:rsid w:val="7CF85834"/>
    <w:rsid w:val="7CF8F046"/>
    <w:rsid w:val="7D0A5827"/>
    <w:rsid w:val="7D28E8B2"/>
    <w:rsid w:val="7D45D1C3"/>
    <w:rsid w:val="7D5F4425"/>
    <w:rsid w:val="7D716FE2"/>
    <w:rsid w:val="7D860608"/>
    <w:rsid w:val="7DD5F978"/>
    <w:rsid w:val="7DDACC05"/>
    <w:rsid w:val="7E3A2237"/>
    <w:rsid w:val="7E4F75CD"/>
    <w:rsid w:val="7E5182C5"/>
    <w:rsid w:val="7E921D96"/>
    <w:rsid w:val="7EEB6112"/>
    <w:rsid w:val="7EFBDC61"/>
    <w:rsid w:val="7F0700D5"/>
    <w:rsid w:val="7F1EE944"/>
    <w:rsid w:val="7F37EE5E"/>
    <w:rsid w:val="7F4120CB"/>
    <w:rsid w:val="7F8B155B"/>
    <w:rsid w:val="7FA6F7B6"/>
    <w:rsid w:val="7FBA3C86"/>
    <w:rsid w:val="7FCC4E7A"/>
    <w:rsid w:val="7FDC726B"/>
    <w:rsid w:val="7FDCF0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6EA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0FC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1FCE"/>
    <w:pPr>
      <w:tabs>
        <w:tab w:val="center" w:pos="4252"/>
        <w:tab w:val="right" w:pos="8504"/>
      </w:tabs>
      <w:snapToGrid w:val="0"/>
    </w:pPr>
  </w:style>
  <w:style w:type="character" w:customStyle="1" w:styleId="a4">
    <w:name w:val="ヘッダー (文字)"/>
    <w:basedOn w:val="a0"/>
    <w:link w:val="a3"/>
    <w:uiPriority w:val="99"/>
    <w:rsid w:val="00551FCE"/>
  </w:style>
  <w:style w:type="paragraph" w:styleId="a5">
    <w:name w:val="footer"/>
    <w:basedOn w:val="a"/>
    <w:link w:val="a6"/>
    <w:uiPriority w:val="99"/>
    <w:unhideWhenUsed/>
    <w:rsid w:val="00551FCE"/>
    <w:pPr>
      <w:tabs>
        <w:tab w:val="center" w:pos="4252"/>
        <w:tab w:val="right" w:pos="8504"/>
      </w:tabs>
      <w:snapToGrid w:val="0"/>
    </w:pPr>
  </w:style>
  <w:style w:type="character" w:customStyle="1" w:styleId="a6">
    <w:name w:val="フッター (文字)"/>
    <w:basedOn w:val="a0"/>
    <w:link w:val="a5"/>
    <w:uiPriority w:val="99"/>
    <w:rsid w:val="00551FCE"/>
  </w:style>
  <w:style w:type="paragraph" w:customStyle="1" w:styleId="JSiSE0">
    <w:name w:val="JSiSE和文タイトル"/>
    <w:basedOn w:val="a"/>
    <w:next w:val="a"/>
    <w:qFormat/>
    <w:rsid w:val="00F43B45"/>
    <w:pPr>
      <w:snapToGrid w:val="0"/>
      <w:jc w:val="center"/>
    </w:pPr>
    <w:rPr>
      <w:rFonts w:asciiTheme="majorHAnsi" w:eastAsiaTheme="majorEastAsia" w:hAnsiTheme="majorHAnsi"/>
      <w:sz w:val="28"/>
    </w:rPr>
  </w:style>
  <w:style w:type="paragraph" w:customStyle="1" w:styleId="JSiSE3">
    <w:name w:val="JSiSE和文副タイトル"/>
    <w:basedOn w:val="a"/>
    <w:next w:val="a"/>
    <w:qFormat/>
    <w:rsid w:val="00F43B45"/>
    <w:pPr>
      <w:jc w:val="center"/>
    </w:pPr>
    <w:rPr>
      <w:rFonts w:asciiTheme="majorHAnsi" w:eastAsiaTheme="majorEastAsia" w:hAnsiTheme="majorHAnsi"/>
      <w:sz w:val="24"/>
    </w:rPr>
  </w:style>
  <w:style w:type="paragraph" w:customStyle="1" w:styleId="JSiSE4">
    <w:name w:val="JSiSE英文タイトル"/>
    <w:basedOn w:val="a"/>
    <w:next w:val="a"/>
    <w:qFormat/>
    <w:rsid w:val="00F43B45"/>
    <w:pPr>
      <w:snapToGrid w:val="0"/>
      <w:jc w:val="center"/>
    </w:pPr>
    <w:rPr>
      <w:rFonts w:asciiTheme="majorHAnsi" w:eastAsiaTheme="majorEastAsia" w:hAnsiTheme="majorHAnsi"/>
      <w:sz w:val="28"/>
    </w:rPr>
  </w:style>
  <w:style w:type="paragraph" w:customStyle="1" w:styleId="JSiSE5">
    <w:name w:val="JSiSE英文副タイトル"/>
    <w:basedOn w:val="a"/>
    <w:qFormat/>
    <w:rsid w:val="00F43B45"/>
    <w:pPr>
      <w:jc w:val="center"/>
    </w:pPr>
    <w:rPr>
      <w:rFonts w:asciiTheme="majorHAnsi" w:eastAsiaTheme="majorEastAsia" w:hAnsiTheme="majorHAnsi"/>
      <w:sz w:val="24"/>
    </w:rPr>
  </w:style>
  <w:style w:type="paragraph" w:customStyle="1" w:styleId="JSiSE6">
    <w:name w:val="JSiSE著者・所属"/>
    <w:basedOn w:val="a"/>
    <w:qFormat/>
    <w:rsid w:val="009B018C"/>
    <w:pPr>
      <w:snapToGrid w:val="0"/>
      <w:jc w:val="center"/>
    </w:pPr>
    <w:rPr>
      <w:rFonts w:asciiTheme="majorHAnsi" w:eastAsiaTheme="majorEastAsia" w:hAnsiTheme="majorHAnsi"/>
      <w:sz w:val="20"/>
    </w:rPr>
  </w:style>
  <w:style w:type="paragraph" w:customStyle="1" w:styleId="JSiSE7">
    <w:name w:val="JSiSEあらまし・キーワード"/>
    <w:basedOn w:val="a"/>
    <w:next w:val="a"/>
    <w:qFormat/>
    <w:rsid w:val="00156454"/>
    <w:pPr>
      <w:snapToGrid w:val="0"/>
      <w:ind w:leftChars="300" w:left="630" w:rightChars="300" w:right="630"/>
    </w:pPr>
    <w:rPr>
      <w:sz w:val="18"/>
      <w:szCs w:val="18"/>
    </w:rPr>
  </w:style>
  <w:style w:type="paragraph" w:customStyle="1" w:styleId="JSiSE8">
    <w:name w:val="JSiSE本文"/>
    <w:basedOn w:val="a"/>
    <w:qFormat/>
    <w:rsid w:val="00713DCB"/>
    <w:pPr>
      <w:snapToGrid w:val="0"/>
      <w:ind w:firstLineChars="100" w:firstLine="200"/>
    </w:pPr>
    <w:rPr>
      <w:sz w:val="20"/>
    </w:rPr>
  </w:style>
  <w:style w:type="paragraph" w:customStyle="1" w:styleId="JSiSE1">
    <w:name w:val="JSiSE見出し1"/>
    <w:basedOn w:val="a"/>
    <w:next w:val="JSiSE8"/>
    <w:qFormat/>
    <w:rsid w:val="009B3FA7"/>
    <w:pPr>
      <w:numPr>
        <w:numId w:val="1"/>
      </w:numPr>
      <w:snapToGrid w:val="0"/>
      <w:outlineLvl w:val="0"/>
    </w:pPr>
    <w:rPr>
      <w:rFonts w:asciiTheme="majorHAnsi" w:eastAsiaTheme="majorEastAsia" w:hAnsiTheme="majorHAnsi"/>
      <w:sz w:val="22"/>
    </w:rPr>
  </w:style>
  <w:style w:type="paragraph" w:customStyle="1" w:styleId="JSiSE2">
    <w:name w:val="JSiSE見出し2"/>
    <w:basedOn w:val="a"/>
    <w:next w:val="JSiSE8"/>
    <w:qFormat/>
    <w:rsid w:val="009B3FA7"/>
    <w:pPr>
      <w:numPr>
        <w:ilvl w:val="1"/>
        <w:numId w:val="1"/>
      </w:numPr>
      <w:ind w:hangingChars="200" w:hanging="200"/>
      <w:outlineLvl w:val="1"/>
    </w:pPr>
    <w:rPr>
      <w:rFonts w:asciiTheme="majorHAnsi" w:eastAsiaTheme="majorEastAsia" w:hAnsiTheme="majorHAnsi"/>
      <w:sz w:val="20"/>
    </w:rPr>
  </w:style>
  <w:style w:type="paragraph" w:customStyle="1" w:styleId="JSiSE30">
    <w:name w:val="JSiSE見出し3"/>
    <w:basedOn w:val="a"/>
    <w:next w:val="JSiSE8"/>
    <w:qFormat/>
    <w:rsid w:val="009B3FA7"/>
    <w:pPr>
      <w:outlineLvl w:val="2"/>
    </w:pPr>
    <w:rPr>
      <w:rFonts w:asciiTheme="majorHAnsi" w:eastAsiaTheme="majorEastAsia" w:hAnsiTheme="majorHAnsi"/>
      <w:sz w:val="20"/>
    </w:rPr>
  </w:style>
  <w:style w:type="paragraph" w:styleId="a7">
    <w:name w:val="Balloon Text"/>
    <w:basedOn w:val="a"/>
    <w:link w:val="a8"/>
    <w:uiPriority w:val="99"/>
    <w:semiHidden/>
    <w:unhideWhenUsed/>
    <w:rsid w:val="00F07A7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07A76"/>
    <w:rPr>
      <w:rFonts w:asciiTheme="majorHAnsi" w:eastAsiaTheme="majorEastAsia" w:hAnsiTheme="majorHAnsi" w:cstheme="majorBidi"/>
      <w:sz w:val="18"/>
      <w:szCs w:val="18"/>
    </w:rPr>
  </w:style>
  <w:style w:type="paragraph" w:customStyle="1" w:styleId="JSiSE9">
    <w:name w:val="JSiSE図表番号"/>
    <w:basedOn w:val="JSiSE8"/>
    <w:next w:val="JSiSE8"/>
    <w:qFormat/>
    <w:rsid w:val="00B3493F"/>
    <w:pPr>
      <w:ind w:firstLineChars="0" w:firstLine="0"/>
      <w:jc w:val="center"/>
    </w:pPr>
  </w:style>
  <w:style w:type="paragraph" w:customStyle="1" w:styleId="JSiSEa">
    <w:name w:val="JSiSE図表"/>
    <w:basedOn w:val="a"/>
    <w:qFormat/>
    <w:rsid w:val="000167A8"/>
    <w:pPr>
      <w:jc w:val="center"/>
    </w:pPr>
    <w:rPr>
      <w:noProof/>
    </w:rPr>
  </w:style>
  <w:style w:type="paragraph" w:customStyle="1" w:styleId="JSiSE">
    <w:name w:val="JSiSE参考文献"/>
    <w:basedOn w:val="JSiSE8"/>
    <w:qFormat/>
    <w:rsid w:val="00ED2AF1"/>
    <w:pPr>
      <w:numPr>
        <w:numId w:val="3"/>
      </w:numPr>
      <w:ind w:firstLineChars="0" w:firstLine="0"/>
    </w:pPr>
    <w:rPr>
      <w:sz w:val="18"/>
    </w:rPr>
  </w:style>
  <w:style w:type="paragraph" w:customStyle="1" w:styleId="JSiSEb">
    <w:name w:val="JSiSE見出し参考文献"/>
    <w:basedOn w:val="JSiSE8"/>
    <w:next w:val="JSiSE"/>
    <w:qFormat/>
    <w:rsid w:val="00722305"/>
    <w:pPr>
      <w:ind w:firstLineChars="0" w:firstLine="0"/>
      <w:jc w:val="center"/>
    </w:pPr>
    <w:rPr>
      <w:rFonts w:asciiTheme="majorHAnsi" w:eastAsiaTheme="majorEastAsia" w:hAnsiTheme="majorHAnsi"/>
    </w:rPr>
  </w:style>
  <w:style w:type="table" w:styleId="a9">
    <w:name w:val="Table Grid"/>
    <w:basedOn w:val="a1"/>
    <w:uiPriority w:val="59"/>
    <w:rsid w:val="00B6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3C5E33"/>
    <w:rPr>
      <w:color w:val="808080"/>
    </w:rPr>
  </w:style>
  <w:style w:type="character" w:customStyle="1" w:styleId="10">
    <w:name w:val="見出し 1 (文字)"/>
    <w:basedOn w:val="a0"/>
    <w:link w:val="1"/>
    <w:uiPriority w:val="9"/>
    <w:rsid w:val="00DD0FC8"/>
    <w:rPr>
      <w:rFonts w:ascii="ＭＳ Ｐゴシック" w:eastAsia="ＭＳ Ｐゴシック" w:hAnsi="ＭＳ Ｐゴシック" w:cs="ＭＳ Ｐゴシック"/>
      <w:b/>
      <w:bCs/>
      <w:kern w:val="36"/>
      <w:sz w:val="48"/>
      <w:szCs w:val="48"/>
    </w:rPr>
  </w:style>
  <w:style w:type="paragraph" w:styleId="ab">
    <w:name w:val="annotation text"/>
    <w:basedOn w:val="a"/>
    <w:link w:val="ac"/>
    <w:uiPriority w:val="99"/>
    <w:semiHidden/>
    <w:unhideWhenUsed/>
    <w:rsid w:val="00EA6597"/>
    <w:rPr>
      <w:sz w:val="20"/>
      <w:szCs w:val="20"/>
    </w:rPr>
  </w:style>
  <w:style w:type="character" w:customStyle="1" w:styleId="ac">
    <w:name w:val="コメント文字列 (文字)"/>
    <w:basedOn w:val="a0"/>
    <w:link w:val="ab"/>
    <w:uiPriority w:val="99"/>
    <w:semiHidden/>
    <w:rsid w:val="00EA6597"/>
    <w:rPr>
      <w:sz w:val="20"/>
      <w:szCs w:val="20"/>
    </w:rPr>
  </w:style>
  <w:style w:type="character" w:styleId="ad">
    <w:name w:val="annotation reference"/>
    <w:basedOn w:val="a0"/>
    <w:uiPriority w:val="99"/>
    <w:semiHidden/>
    <w:unhideWhenUsed/>
    <w:rsid w:val="00EA6597"/>
    <w:rPr>
      <w:sz w:val="16"/>
      <w:szCs w:val="16"/>
    </w:rPr>
  </w:style>
  <w:style w:type="paragraph" w:styleId="ae">
    <w:name w:val="annotation subject"/>
    <w:basedOn w:val="ab"/>
    <w:next w:val="ab"/>
    <w:link w:val="af"/>
    <w:uiPriority w:val="99"/>
    <w:semiHidden/>
    <w:unhideWhenUsed/>
    <w:rsid w:val="00F058DC"/>
    <w:pPr>
      <w:jc w:val="left"/>
    </w:pPr>
    <w:rPr>
      <w:b/>
      <w:bCs/>
      <w:sz w:val="21"/>
      <w:szCs w:val="22"/>
    </w:rPr>
  </w:style>
  <w:style w:type="character" w:customStyle="1" w:styleId="af">
    <w:name w:val="コメント内容 (文字)"/>
    <w:basedOn w:val="ac"/>
    <w:link w:val="ae"/>
    <w:uiPriority w:val="99"/>
    <w:semiHidden/>
    <w:rsid w:val="00F058DC"/>
    <w:rPr>
      <w:b/>
      <w:bCs/>
      <w:sz w:val="20"/>
      <w:szCs w:val="20"/>
    </w:rPr>
  </w:style>
  <w:style w:type="character" w:styleId="af0">
    <w:name w:val="Hyperlink"/>
    <w:basedOn w:val="a0"/>
    <w:uiPriority w:val="99"/>
    <w:unhideWhenUsed/>
    <w:rsid w:val="00086411"/>
    <w:rPr>
      <w:color w:val="0000FF" w:themeColor="hyperlink"/>
      <w:u w:val="single"/>
    </w:rPr>
  </w:style>
  <w:style w:type="character" w:styleId="af1">
    <w:name w:val="Unresolved Mention"/>
    <w:basedOn w:val="a0"/>
    <w:uiPriority w:val="99"/>
    <w:semiHidden/>
    <w:unhideWhenUsed/>
    <w:rsid w:val="00086411"/>
    <w:rPr>
      <w:color w:val="605E5C"/>
      <w:shd w:val="clear" w:color="auto" w:fill="E1DFDD"/>
    </w:rPr>
  </w:style>
  <w:style w:type="character" w:styleId="af2">
    <w:name w:val="FollowedHyperlink"/>
    <w:basedOn w:val="a0"/>
    <w:uiPriority w:val="99"/>
    <w:semiHidden/>
    <w:unhideWhenUsed/>
    <w:rsid w:val="0000649B"/>
    <w:rPr>
      <w:color w:val="800080" w:themeColor="followedHyperlink"/>
      <w:u w:val="single"/>
    </w:rPr>
  </w:style>
  <w:style w:type="paragraph" w:styleId="af3">
    <w:name w:val="Revision"/>
    <w:hidden/>
    <w:uiPriority w:val="99"/>
    <w:semiHidden/>
    <w:rsid w:val="0003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6283">
      <w:bodyDiv w:val="1"/>
      <w:marLeft w:val="0"/>
      <w:marRight w:val="0"/>
      <w:marTop w:val="0"/>
      <w:marBottom w:val="0"/>
      <w:divBdr>
        <w:top w:val="none" w:sz="0" w:space="0" w:color="auto"/>
        <w:left w:val="none" w:sz="0" w:space="0" w:color="auto"/>
        <w:bottom w:val="none" w:sz="0" w:space="0" w:color="auto"/>
        <w:right w:val="none" w:sz="0" w:space="0" w:color="auto"/>
      </w:divBdr>
    </w:div>
    <w:div w:id="153227469">
      <w:bodyDiv w:val="1"/>
      <w:marLeft w:val="0"/>
      <w:marRight w:val="0"/>
      <w:marTop w:val="0"/>
      <w:marBottom w:val="0"/>
      <w:divBdr>
        <w:top w:val="none" w:sz="0" w:space="0" w:color="auto"/>
        <w:left w:val="none" w:sz="0" w:space="0" w:color="auto"/>
        <w:bottom w:val="none" w:sz="0" w:space="0" w:color="auto"/>
        <w:right w:val="none" w:sz="0" w:space="0" w:color="auto"/>
      </w:divBdr>
    </w:div>
    <w:div w:id="500973263">
      <w:bodyDiv w:val="1"/>
      <w:marLeft w:val="0"/>
      <w:marRight w:val="0"/>
      <w:marTop w:val="0"/>
      <w:marBottom w:val="0"/>
      <w:divBdr>
        <w:top w:val="none" w:sz="0" w:space="0" w:color="auto"/>
        <w:left w:val="none" w:sz="0" w:space="0" w:color="auto"/>
        <w:bottom w:val="none" w:sz="0" w:space="0" w:color="auto"/>
        <w:right w:val="none" w:sz="0" w:space="0" w:color="auto"/>
      </w:divBdr>
    </w:div>
    <w:div w:id="724838437">
      <w:bodyDiv w:val="1"/>
      <w:marLeft w:val="0"/>
      <w:marRight w:val="0"/>
      <w:marTop w:val="0"/>
      <w:marBottom w:val="0"/>
      <w:divBdr>
        <w:top w:val="none" w:sz="0" w:space="0" w:color="auto"/>
        <w:left w:val="none" w:sz="0" w:space="0" w:color="auto"/>
        <w:bottom w:val="none" w:sz="0" w:space="0" w:color="auto"/>
        <w:right w:val="none" w:sz="0" w:space="0" w:color="auto"/>
      </w:divBdr>
    </w:div>
    <w:div w:id="835725600">
      <w:bodyDiv w:val="1"/>
      <w:marLeft w:val="0"/>
      <w:marRight w:val="0"/>
      <w:marTop w:val="0"/>
      <w:marBottom w:val="0"/>
      <w:divBdr>
        <w:top w:val="none" w:sz="0" w:space="0" w:color="auto"/>
        <w:left w:val="none" w:sz="0" w:space="0" w:color="auto"/>
        <w:bottom w:val="none" w:sz="0" w:space="0" w:color="auto"/>
        <w:right w:val="none" w:sz="0" w:space="0" w:color="auto"/>
      </w:divBdr>
    </w:div>
    <w:div w:id="901864604">
      <w:bodyDiv w:val="1"/>
      <w:marLeft w:val="0"/>
      <w:marRight w:val="0"/>
      <w:marTop w:val="0"/>
      <w:marBottom w:val="0"/>
      <w:divBdr>
        <w:top w:val="none" w:sz="0" w:space="0" w:color="auto"/>
        <w:left w:val="none" w:sz="0" w:space="0" w:color="auto"/>
        <w:bottom w:val="none" w:sz="0" w:space="0" w:color="auto"/>
        <w:right w:val="none" w:sz="0" w:space="0" w:color="auto"/>
      </w:divBdr>
    </w:div>
    <w:div w:id="1064065727">
      <w:bodyDiv w:val="1"/>
      <w:marLeft w:val="0"/>
      <w:marRight w:val="0"/>
      <w:marTop w:val="0"/>
      <w:marBottom w:val="0"/>
      <w:divBdr>
        <w:top w:val="none" w:sz="0" w:space="0" w:color="auto"/>
        <w:left w:val="none" w:sz="0" w:space="0" w:color="auto"/>
        <w:bottom w:val="none" w:sz="0" w:space="0" w:color="auto"/>
        <w:right w:val="none" w:sz="0" w:space="0" w:color="auto"/>
      </w:divBdr>
    </w:div>
    <w:div w:id="1125807187">
      <w:bodyDiv w:val="1"/>
      <w:marLeft w:val="0"/>
      <w:marRight w:val="0"/>
      <w:marTop w:val="0"/>
      <w:marBottom w:val="0"/>
      <w:divBdr>
        <w:top w:val="none" w:sz="0" w:space="0" w:color="auto"/>
        <w:left w:val="none" w:sz="0" w:space="0" w:color="auto"/>
        <w:bottom w:val="none" w:sz="0" w:space="0" w:color="auto"/>
        <w:right w:val="none" w:sz="0" w:space="0" w:color="auto"/>
      </w:divBdr>
    </w:div>
    <w:div w:id="1797675500">
      <w:bodyDiv w:val="1"/>
      <w:marLeft w:val="0"/>
      <w:marRight w:val="0"/>
      <w:marTop w:val="0"/>
      <w:marBottom w:val="0"/>
      <w:divBdr>
        <w:top w:val="none" w:sz="0" w:space="0" w:color="auto"/>
        <w:left w:val="none" w:sz="0" w:space="0" w:color="auto"/>
        <w:bottom w:val="none" w:sz="0" w:space="0" w:color="auto"/>
        <w:right w:val="none" w:sz="0" w:space="0" w:color="auto"/>
      </w:divBdr>
    </w:div>
    <w:div w:id="1934241510">
      <w:bodyDiv w:val="1"/>
      <w:marLeft w:val="0"/>
      <w:marRight w:val="0"/>
      <w:marTop w:val="0"/>
      <w:marBottom w:val="0"/>
      <w:divBdr>
        <w:top w:val="none" w:sz="0" w:space="0" w:color="auto"/>
        <w:left w:val="none" w:sz="0" w:space="0" w:color="auto"/>
        <w:bottom w:val="none" w:sz="0" w:space="0" w:color="auto"/>
        <w:right w:val="none" w:sz="0" w:space="0" w:color="auto"/>
      </w:divBdr>
      <w:divsChild>
        <w:div w:id="962879287">
          <w:marLeft w:val="0"/>
          <w:marRight w:val="0"/>
          <w:marTop w:val="0"/>
          <w:marBottom w:val="0"/>
          <w:divBdr>
            <w:top w:val="none" w:sz="0" w:space="0" w:color="auto"/>
            <w:left w:val="none" w:sz="0" w:space="0" w:color="auto"/>
            <w:bottom w:val="none" w:sz="0" w:space="0" w:color="auto"/>
            <w:right w:val="none" w:sz="0" w:space="0" w:color="auto"/>
          </w:divBdr>
          <w:divsChild>
            <w:div w:id="334693164">
              <w:marLeft w:val="0"/>
              <w:marRight w:val="0"/>
              <w:marTop w:val="0"/>
              <w:marBottom w:val="0"/>
              <w:divBdr>
                <w:top w:val="none" w:sz="0" w:space="0" w:color="auto"/>
                <w:left w:val="none" w:sz="0" w:space="0" w:color="auto"/>
                <w:bottom w:val="none" w:sz="0" w:space="0" w:color="auto"/>
                <w:right w:val="none" w:sz="0" w:space="0" w:color="auto"/>
              </w:divBdr>
              <w:divsChild>
                <w:div w:id="9054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xt.go.jp/component/b_menu/shingi/toushin/__icsFiles/afieldfile/2014/07/22/1346335_0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gi-global.com/chapter/crowd-learning/141598" TargetMode="External"/><Relationship Id="rId4" Type="http://schemas.openxmlformats.org/officeDocument/2006/relationships/settings" Target="settings.xml"/><Relationship Id="rId9" Type="http://schemas.openxmlformats.org/officeDocument/2006/relationships/hyperlink" Target="https://www.mext.go.jp/content/1377021_4_2.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SiSE">
      <a:majorFont>
        <a:latin typeface="Arial"/>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タイトル順" Version="2003"/>
</file>

<file path=customXml/itemProps1.xml><?xml version="1.0" encoding="utf-8"?>
<ds:datastoreItem xmlns:ds="http://schemas.openxmlformats.org/officeDocument/2006/customXml" ds:itemID="{D2287DE0-842A-144D-8D36-360A7AA9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Links>
    <vt:vector size="18" baseType="variant">
      <vt:variant>
        <vt:i4>1638429</vt:i4>
      </vt:variant>
      <vt:variant>
        <vt:i4>6</vt:i4>
      </vt:variant>
      <vt:variant>
        <vt:i4>0</vt:i4>
      </vt:variant>
      <vt:variant>
        <vt:i4>5</vt:i4>
      </vt:variant>
      <vt:variant>
        <vt:lpwstr>https://www.igi-global.com/chapter/crowd-learning/141598</vt:lpwstr>
      </vt:variant>
      <vt:variant>
        <vt:lpwstr/>
      </vt:variant>
      <vt:variant>
        <vt:i4>7012471</vt:i4>
      </vt:variant>
      <vt:variant>
        <vt:i4>3</vt:i4>
      </vt:variant>
      <vt:variant>
        <vt:i4>0</vt:i4>
      </vt:variant>
      <vt:variant>
        <vt:i4>5</vt:i4>
      </vt:variant>
      <vt:variant>
        <vt:lpwstr>https://www.mext.go.jp/content/1377021_4_2.pdf</vt:lpwstr>
      </vt:variant>
      <vt:variant>
        <vt:lpwstr/>
      </vt:variant>
      <vt:variant>
        <vt:i4>7340146</vt:i4>
      </vt:variant>
      <vt:variant>
        <vt:i4>0</vt:i4>
      </vt:variant>
      <vt:variant>
        <vt:i4>0</vt:i4>
      </vt:variant>
      <vt:variant>
        <vt:i4>5</vt:i4>
      </vt:variant>
      <vt:variant>
        <vt:lpwstr>https://www.mext.go.jp/component/b_menu/shingi/toushin/__icsFiles/afieldfile/2014/07/22/1346335_02.pdf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23</cp:revision>
  <dcterms:created xsi:type="dcterms:W3CDTF">2012-04-02T06:57:00Z</dcterms:created>
  <dcterms:modified xsi:type="dcterms:W3CDTF">2023-03-05T11:00:00Z</dcterms:modified>
</cp:coreProperties>
</file>